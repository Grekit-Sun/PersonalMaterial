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63B98" w14:textId="77777777" w:rsidR="00B72D4E" w:rsidRPr="00ED1E7E" w:rsidRDefault="00B72D4E" w:rsidP="00B72D4E">
      <w:pPr>
        <w:snapToGrid w:val="0"/>
        <w:spacing w:line="360" w:lineRule="auto"/>
        <w:jc w:val="center"/>
        <w:rPr>
          <w:rFonts w:eastAsia="楷体_GB2312"/>
          <w:b/>
          <w:sz w:val="36"/>
        </w:rPr>
      </w:pPr>
      <w:r>
        <w:rPr>
          <w:rFonts w:eastAsia="楷体_GB2312" w:hint="eastAsia"/>
          <w:b/>
          <w:sz w:val="36"/>
        </w:rPr>
        <w:t>说</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明</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书</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摘</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要</w:t>
      </w:r>
    </w:p>
    <w:p w14:paraId="5999159A" w14:textId="77777777" w:rsidR="00B72D4E" w:rsidRPr="00ED1E7E" w:rsidRDefault="00725CBB" w:rsidP="00B72D4E">
      <w:pPr>
        <w:snapToGrid w:val="0"/>
        <w:spacing w:line="360" w:lineRule="auto"/>
        <w:jc w:val="center"/>
        <w:rPr>
          <w:rFonts w:eastAsia="幼圆"/>
          <w:sz w:val="24"/>
        </w:rPr>
      </w:pPr>
      <w:r>
        <w:rPr>
          <w:rFonts w:eastAsia="楷体_GB2312"/>
          <w:noProof/>
          <w:sz w:val="36"/>
        </w:rPr>
        <w:pict w14:anchorId="7B78BBF3">
          <v:line id="_x0000_s1031" style="position:absolute;left:0;text-align:left;z-index:251662336" from="0,0" to="477pt,0" o:allowincell="f" strokeweight="1.5pt"/>
        </w:pict>
      </w:r>
    </w:p>
    <w:p w14:paraId="60DE978D" w14:textId="27072420" w:rsidR="00B72D4E" w:rsidRPr="00B72D4E" w:rsidRDefault="00B72D4E" w:rsidP="00B72D4E">
      <w:pPr>
        <w:snapToGrid w:val="0"/>
        <w:spacing w:line="360" w:lineRule="auto"/>
        <w:ind w:firstLineChars="200" w:firstLine="480"/>
        <w:jc w:val="left"/>
        <w:rPr>
          <w:rFonts w:asciiTheme="minorEastAsia" w:eastAsiaTheme="minorEastAsia" w:hAnsiTheme="minorEastAsia"/>
          <w:sz w:val="24"/>
          <w:szCs w:val="24"/>
        </w:rPr>
      </w:pPr>
      <w:r w:rsidRPr="00B72D4E">
        <w:rPr>
          <w:rFonts w:asciiTheme="minorEastAsia" w:eastAsiaTheme="minorEastAsia" w:hAnsiTheme="minorEastAsia" w:hint="eastAsia"/>
          <w:sz w:val="24"/>
          <w:szCs w:val="24"/>
        </w:rPr>
        <w:t>本发明公开了</w:t>
      </w:r>
      <w:r w:rsidR="00CA0DA8" w:rsidRPr="00BE7797">
        <w:rPr>
          <w:rFonts w:hint="eastAsia"/>
          <w:sz w:val="24"/>
          <w:szCs w:val="24"/>
        </w:rPr>
        <w:t>一种基于改进</w:t>
      </w:r>
      <w:r w:rsidR="00CA0DA8" w:rsidRPr="00BE7797">
        <w:rPr>
          <w:sz w:val="24"/>
          <w:szCs w:val="24"/>
        </w:rPr>
        <w:t>容差机制的</w:t>
      </w:r>
      <w:r w:rsidR="00CA0DA8" w:rsidRPr="00BE7797">
        <w:rPr>
          <w:rFonts w:hint="eastAsia"/>
          <w:sz w:val="24"/>
          <w:szCs w:val="24"/>
        </w:rPr>
        <w:t>图像</w:t>
      </w:r>
      <w:r w:rsidR="00CA0DA8" w:rsidRPr="00BE7797">
        <w:rPr>
          <w:sz w:val="24"/>
          <w:szCs w:val="24"/>
        </w:rPr>
        <w:t>去雾</w:t>
      </w:r>
      <w:r w:rsidR="00CA0DA8" w:rsidRPr="001D24F5">
        <w:rPr>
          <w:rFonts w:hint="eastAsia"/>
          <w:sz w:val="24"/>
          <w:szCs w:val="24"/>
        </w:rPr>
        <w:t>方法</w:t>
      </w:r>
      <w:r w:rsidR="00CA0DA8">
        <w:rPr>
          <w:rFonts w:hint="eastAsia"/>
          <w:sz w:val="24"/>
          <w:szCs w:val="24"/>
        </w:rPr>
        <w:t>，</w:t>
      </w:r>
      <w:r w:rsidR="00CA0DA8">
        <w:rPr>
          <w:rFonts w:hAnsi="宋体" w:hint="eastAsia"/>
          <w:sz w:val="24"/>
          <w:szCs w:val="24"/>
        </w:rPr>
        <w:t>向</w:t>
      </w:r>
      <w:r w:rsidR="00CA0DA8" w:rsidRPr="00BE7797">
        <w:rPr>
          <w:rFonts w:hAnsi="宋体"/>
          <w:sz w:val="24"/>
          <w:szCs w:val="24"/>
        </w:rPr>
        <w:t>大气</w:t>
      </w:r>
      <w:r w:rsidR="00CA0DA8" w:rsidRPr="00BE7797">
        <w:rPr>
          <w:rFonts w:hAnsi="宋体" w:hint="eastAsia"/>
          <w:sz w:val="24"/>
          <w:szCs w:val="24"/>
        </w:rPr>
        <w:t>散射</w:t>
      </w:r>
      <w:r w:rsidR="00CA0DA8" w:rsidRPr="00BE7797">
        <w:rPr>
          <w:rFonts w:hAnsi="宋体"/>
          <w:sz w:val="24"/>
          <w:szCs w:val="24"/>
        </w:rPr>
        <w:t>模型</w:t>
      </w:r>
      <w:r w:rsidR="00CA0DA8">
        <w:rPr>
          <w:rFonts w:hAnsi="宋体" w:hint="eastAsia"/>
          <w:sz w:val="24"/>
          <w:szCs w:val="24"/>
        </w:rPr>
        <w:t>中</w:t>
      </w:r>
      <w:r w:rsidR="00CA0DA8" w:rsidRPr="00BE7797">
        <w:rPr>
          <w:rFonts w:hAnsi="宋体" w:hint="eastAsia"/>
          <w:sz w:val="24"/>
          <w:szCs w:val="24"/>
        </w:rPr>
        <w:t>加入</w:t>
      </w:r>
      <w:r w:rsidR="00CA0DA8" w:rsidRPr="00BE7797">
        <w:rPr>
          <w:rFonts w:hAnsi="宋体"/>
          <w:sz w:val="24"/>
          <w:szCs w:val="24"/>
        </w:rPr>
        <w:t>改进</w:t>
      </w:r>
      <w:r w:rsidR="00CA0DA8" w:rsidRPr="00BE7797">
        <w:rPr>
          <w:rFonts w:hAnsi="宋体" w:hint="eastAsia"/>
          <w:sz w:val="24"/>
          <w:szCs w:val="24"/>
        </w:rPr>
        <w:t>容差</w:t>
      </w:r>
      <w:r w:rsidR="00CA0DA8" w:rsidRPr="00BE7797">
        <w:rPr>
          <w:rFonts w:hAnsi="宋体"/>
          <w:sz w:val="24"/>
          <w:szCs w:val="24"/>
        </w:rPr>
        <w:t>机制</w:t>
      </w:r>
      <w:r w:rsidR="00CA0DA8">
        <w:rPr>
          <w:rFonts w:hAnsi="宋体" w:hint="eastAsia"/>
          <w:sz w:val="24"/>
          <w:szCs w:val="24"/>
        </w:rPr>
        <w:t>，</w:t>
      </w:r>
      <w:r w:rsidR="00CA0DA8" w:rsidRPr="00BE7797">
        <w:rPr>
          <w:rFonts w:hAnsi="宋体" w:hint="eastAsia"/>
          <w:sz w:val="24"/>
          <w:szCs w:val="24"/>
        </w:rPr>
        <w:t>得到</w:t>
      </w:r>
      <w:r w:rsidR="00CA0DA8" w:rsidRPr="00BE7797">
        <w:rPr>
          <w:rFonts w:hAnsi="宋体"/>
          <w:sz w:val="24"/>
          <w:szCs w:val="24"/>
        </w:rPr>
        <w:t>最终的图像恢复的公式</w:t>
      </w:r>
      <w:r w:rsidR="00CA0DA8">
        <w:rPr>
          <w:rFonts w:hAnsi="宋体" w:hint="eastAsia"/>
          <w:sz w:val="24"/>
          <w:szCs w:val="24"/>
        </w:rPr>
        <w:t>，进而</w:t>
      </w:r>
      <w:r w:rsidR="00CA0DA8" w:rsidRPr="00BE7797">
        <w:rPr>
          <w:rFonts w:hAnsi="宋体" w:hint="eastAsia"/>
          <w:sz w:val="24"/>
          <w:szCs w:val="24"/>
        </w:rPr>
        <w:t>对</w:t>
      </w:r>
      <w:r w:rsidR="00CA0DA8">
        <w:rPr>
          <w:rFonts w:hAnsi="宋体" w:hint="eastAsia"/>
          <w:sz w:val="24"/>
          <w:szCs w:val="24"/>
        </w:rPr>
        <w:t>待去雾</w:t>
      </w:r>
      <w:r w:rsidR="00CA0DA8" w:rsidRPr="00BE7797">
        <w:rPr>
          <w:rFonts w:hAnsi="宋体" w:hint="eastAsia"/>
          <w:sz w:val="24"/>
          <w:szCs w:val="24"/>
        </w:rPr>
        <w:t>图像</w:t>
      </w:r>
      <m:oMath>
        <m:r>
          <w:rPr>
            <w:rFonts w:ascii="Cambria Math" w:hAnsi="Cambria Math"/>
            <w:sz w:val="24"/>
            <w:szCs w:val="24"/>
          </w:rPr>
          <m:t>O</m:t>
        </m:r>
        <m:r>
          <w:del w:id="0" w:author="Yang Wang" w:date="2019-10-23T11:20:00Z">
            <w:rPr>
              <w:rFonts w:ascii="Cambria Math" w:hAnsi="Cambria Math" w:hint="eastAsia"/>
              <w:sz w:val="24"/>
              <w:szCs w:val="24"/>
            </w:rPr>
            <m:t>(</m:t>
          </w:del>
        </m:r>
        <m:r>
          <w:del w:id="1" w:author="Yang Wang" w:date="2019-10-23T11:20:00Z">
            <w:rPr>
              <w:rFonts w:ascii="Cambria Math" w:hAnsi="Cambria Math"/>
              <w:sz w:val="24"/>
              <w:szCs w:val="24"/>
            </w:rPr>
            <m:t>i)</m:t>
          </w:del>
        </m:r>
      </m:oMath>
      <w:r w:rsidR="00CA0DA8" w:rsidRPr="00BE7797">
        <w:rPr>
          <w:rFonts w:hAnsi="宋体"/>
          <w:sz w:val="24"/>
          <w:szCs w:val="24"/>
        </w:rPr>
        <w:t>进行</w:t>
      </w:r>
      <w:del w:id="2" w:author="Yang Wang" w:date="2019-10-23T11:21:00Z">
        <w:r w:rsidR="00CA0DA8" w:rsidRPr="00BE7797" w:rsidDel="008A7092">
          <w:rPr>
            <w:rFonts w:hAnsi="宋体"/>
            <w:sz w:val="24"/>
            <w:szCs w:val="24"/>
          </w:rPr>
          <w:delText>恢复</w:delText>
        </w:r>
      </w:del>
      <w:ins w:id="3" w:author="Yang Wang" w:date="2019-10-23T11:21:00Z">
        <w:r w:rsidR="008A7092">
          <w:rPr>
            <w:rFonts w:hAnsi="宋体" w:hint="eastAsia"/>
            <w:sz w:val="24"/>
            <w:szCs w:val="24"/>
          </w:rPr>
          <w:t>处理</w:t>
        </w:r>
      </w:ins>
      <w:r w:rsidR="00CA0DA8" w:rsidRPr="00BE7797">
        <w:rPr>
          <w:rFonts w:hAnsi="宋体" w:hint="eastAsia"/>
          <w:sz w:val="24"/>
          <w:szCs w:val="24"/>
        </w:rPr>
        <w:t>，得到</w:t>
      </w:r>
      <w:r w:rsidR="00CA0DA8" w:rsidRPr="00BE7797">
        <w:rPr>
          <w:rFonts w:hAnsi="宋体"/>
          <w:sz w:val="24"/>
          <w:szCs w:val="24"/>
        </w:rPr>
        <w:t>最终恢复的图像</w:t>
      </w:r>
      <m:oMath>
        <m:r>
          <w:rPr>
            <w:rFonts w:ascii="Cambria Math" w:hAnsi="Cambria Math"/>
            <w:sz w:val="24"/>
            <w:szCs w:val="24"/>
          </w:rPr>
          <m:t>F</m:t>
        </m:r>
        <m:d>
          <m:dPr>
            <m:ctrlPr>
              <w:del w:id="4" w:author="Yang Wang" w:date="2019-10-23T11:20:00Z">
                <w:rPr>
                  <w:rFonts w:ascii="Cambria Math" w:hAnsi="Cambria Math"/>
                  <w:i/>
                  <w:sz w:val="24"/>
                  <w:szCs w:val="24"/>
                </w:rPr>
              </w:del>
            </m:ctrlPr>
          </m:dPr>
          <m:e>
            <m:r>
              <w:del w:id="5" w:author="Yang Wang" w:date="2019-10-23T11:20:00Z">
                <w:rPr>
                  <w:rFonts w:ascii="Cambria Math" w:hAnsi="Cambria Math"/>
                  <w:sz w:val="24"/>
                  <w:szCs w:val="24"/>
                </w:rPr>
                <m:t>i</m:t>
              </w:del>
            </m:r>
          </m:e>
        </m:d>
      </m:oMath>
      <w:r w:rsidR="00CA0DA8">
        <w:rPr>
          <w:rFonts w:hAnsi="宋体" w:hint="eastAsia"/>
          <w:sz w:val="24"/>
          <w:szCs w:val="24"/>
        </w:rPr>
        <w:t>；</w:t>
      </w:r>
      <w:del w:id="6" w:author="Yang Wang" w:date="2019-10-23T10:41:00Z">
        <w:r w:rsidR="00CA0DA8" w:rsidDel="00782C62">
          <w:rPr>
            <w:rFonts w:hint="eastAsia"/>
            <w:sz w:val="24"/>
            <w:szCs w:val="24"/>
          </w:rPr>
          <w:delText>本发明能够避免</w:delText>
        </w:r>
        <w:r w:rsidR="00CA0DA8" w:rsidRPr="00BE7797" w:rsidDel="00782C62">
          <w:rPr>
            <w:rFonts w:hint="eastAsia"/>
            <w:sz w:val="24"/>
            <w:szCs w:val="24"/>
          </w:rPr>
          <w:delText>但是补偿</w:delText>
        </w:r>
        <w:r w:rsidR="00CA0DA8" w:rsidRPr="00BE7797" w:rsidDel="00782C62">
          <w:rPr>
            <w:sz w:val="24"/>
            <w:szCs w:val="24"/>
          </w:rPr>
          <w:delText>不能过大</w:delText>
        </w:r>
        <w:r w:rsidR="00CA0DA8" w:rsidRPr="00BE7797" w:rsidDel="00782C62">
          <w:rPr>
            <w:rFonts w:hint="eastAsia"/>
            <w:sz w:val="24"/>
            <w:szCs w:val="24"/>
          </w:rPr>
          <w:delText>，</w:delText>
        </w:r>
      </w:del>
      <w:r w:rsidR="00CA0DA8">
        <w:rPr>
          <w:rFonts w:hint="eastAsia"/>
          <w:sz w:val="24"/>
          <w:szCs w:val="24"/>
        </w:rPr>
        <w:t>本发明</w:t>
      </w:r>
      <w:ins w:id="7" w:author="Yang Wang" w:date="2019-10-23T10:41:00Z">
        <w:r w:rsidR="00782C62">
          <w:rPr>
            <w:rFonts w:hint="eastAsia"/>
            <w:sz w:val="24"/>
            <w:szCs w:val="24"/>
          </w:rPr>
          <w:t>能够</w:t>
        </w:r>
      </w:ins>
      <w:r w:rsidR="00CA0DA8" w:rsidRPr="00BE7797">
        <w:rPr>
          <w:rFonts w:asciiTheme="minorEastAsia" w:eastAsiaTheme="minorEastAsia" w:hAnsiTheme="minorEastAsia" w:hint="eastAsia"/>
          <w:sz w:val="24"/>
          <w:szCs w:val="24"/>
        </w:rPr>
        <w:t>更加准确</w:t>
      </w:r>
      <w:r w:rsidR="00CA0DA8" w:rsidRPr="00BE7797">
        <w:rPr>
          <w:rFonts w:asciiTheme="minorEastAsia" w:eastAsiaTheme="minorEastAsia" w:hAnsiTheme="minorEastAsia"/>
          <w:sz w:val="24"/>
          <w:szCs w:val="24"/>
        </w:rPr>
        <w:t>的</w:t>
      </w:r>
      <w:r w:rsidR="00CA0DA8" w:rsidRPr="00BE7797">
        <w:rPr>
          <w:rFonts w:asciiTheme="minorEastAsia" w:eastAsiaTheme="minorEastAsia" w:hAnsiTheme="minorEastAsia" w:hint="eastAsia"/>
          <w:sz w:val="24"/>
          <w:szCs w:val="24"/>
        </w:rPr>
        <w:t>对目标</w:t>
      </w:r>
      <w:r w:rsidR="00CA0DA8" w:rsidRPr="00BE7797">
        <w:rPr>
          <w:rFonts w:asciiTheme="minorEastAsia" w:eastAsiaTheme="minorEastAsia" w:hAnsiTheme="minorEastAsia"/>
          <w:sz w:val="24"/>
          <w:szCs w:val="24"/>
        </w:rPr>
        <w:t>图片中不满足暗通道先验规律的区域的部分进行补偿</w:t>
      </w:r>
      <w:r w:rsidR="00CA0DA8" w:rsidRPr="00BE7797">
        <w:rPr>
          <w:rFonts w:asciiTheme="minorEastAsia" w:eastAsiaTheme="minorEastAsia" w:hAnsiTheme="minorEastAsia" w:hint="eastAsia"/>
          <w:sz w:val="24"/>
          <w:szCs w:val="24"/>
        </w:rPr>
        <w:t>，</w:t>
      </w:r>
      <w:r w:rsidR="00CA0DA8">
        <w:rPr>
          <w:rFonts w:hint="eastAsia"/>
          <w:sz w:val="24"/>
          <w:szCs w:val="24"/>
        </w:rPr>
        <w:t>避免了</w:t>
      </w:r>
      <w:r w:rsidR="00CA0DA8" w:rsidRPr="00BE7797">
        <w:rPr>
          <w:rFonts w:hint="eastAsia"/>
          <w:sz w:val="24"/>
          <w:szCs w:val="24"/>
        </w:rPr>
        <w:t>去雾</w:t>
      </w:r>
      <w:r w:rsidR="00CA0DA8" w:rsidRPr="00BE7797">
        <w:rPr>
          <w:sz w:val="24"/>
          <w:szCs w:val="24"/>
        </w:rPr>
        <w:t>能力下降，</w:t>
      </w:r>
      <w:r w:rsidR="00CA0DA8">
        <w:rPr>
          <w:rFonts w:hint="eastAsia"/>
          <w:sz w:val="24"/>
          <w:szCs w:val="24"/>
        </w:rPr>
        <w:t>提高了</w:t>
      </w:r>
      <w:r w:rsidR="00CA0DA8" w:rsidRPr="00BE7797">
        <w:rPr>
          <w:rFonts w:hint="eastAsia"/>
          <w:sz w:val="24"/>
          <w:szCs w:val="24"/>
        </w:rPr>
        <w:t>图像的</w:t>
      </w:r>
      <w:r w:rsidR="00CA0DA8" w:rsidRPr="00BE7797">
        <w:rPr>
          <w:sz w:val="24"/>
          <w:szCs w:val="24"/>
        </w:rPr>
        <w:t>视觉</w:t>
      </w:r>
      <w:r w:rsidR="00CA0DA8" w:rsidRPr="00BE7797">
        <w:rPr>
          <w:rFonts w:hint="eastAsia"/>
          <w:sz w:val="24"/>
          <w:szCs w:val="24"/>
        </w:rPr>
        <w:t>效果</w:t>
      </w:r>
      <w:r w:rsidR="00CA0DA8">
        <w:rPr>
          <w:rFonts w:hint="eastAsia"/>
          <w:sz w:val="24"/>
          <w:szCs w:val="24"/>
        </w:rPr>
        <w:t>。</w:t>
      </w:r>
    </w:p>
    <w:p w14:paraId="5668D78F" w14:textId="77777777" w:rsidR="00B72D4E" w:rsidRDefault="00B72D4E" w:rsidP="00B72D4E">
      <w:pPr>
        <w:snapToGrid w:val="0"/>
        <w:spacing w:line="360" w:lineRule="auto"/>
        <w:jc w:val="center"/>
        <w:rPr>
          <w:rFonts w:eastAsia="楷体_GB2312"/>
          <w:b/>
          <w:sz w:val="36"/>
        </w:rPr>
        <w:sectPr w:rsidR="00B72D4E">
          <w:footerReference w:type="even" r:id="rId8"/>
          <w:footerReference w:type="default" r:id="rId9"/>
          <w:pgSz w:w="11906" w:h="16838"/>
          <w:pgMar w:top="1400" w:right="1200" w:bottom="1200" w:left="1300" w:header="840" w:footer="960" w:gutter="0"/>
          <w:pgNumType w:start="1"/>
          <w:cols w:space="425"/>
          <w:docGrid w:type="lines" w:linePitch="312"/>
        </w:sectPr>
      </w:pPr>
    </w:p>
    <w:p w14:paraId="0F2272E7" w14:textId="77777777" w:rsidR="00B72D4E" w:rsidRPr="00ED1E7E" w:rsidRDefault="00B72D4E" w:rsidP="00B72D4E">
      <w:pPr>
        <w:snapToGrid w:val="0"/>
        <w:spacing w:line="360" w:lineRule="auto"/>
        <w:jc w:val="center"/>
        <w:rPr>
          <w:rFonts w:eastAsia="楷体_GB2312"/>
          <w:b/>
          <w:sz w:val="36"/>
        </w:rPr>
      </w:pPr>
      <w:r>
        <w:rPr>
          <w:rFonts w:eastAsia="楷体_GB2312" w:hint="eastAsia"/>
          <w:b/>
          <w:sz w:val="36"/>
        </w:rPr>
        <w:lastRenderedPageBreak/>
        <w:t>摘</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要</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附</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图</w:t>
      </w:r>
    </w:p>
    <w:p w14:paraId="379EB540" w14:textId="77777777" w:rsidR="00B72D4E" w:rsidRPr="00ED1E7E" w:rsidRDefault="00725CBB" w:rsidP="00B72D4E">
      <w:pPr>
        <w:snapToGrid w:val="0"/>
        <w:spacing w:line="360" w:lineRule="auto"/>
        <w:jc w:val="center"/>
        <w:rPr>
          <w:rFonts w:eastAsia="幼圆"/>
          <w:sz w:val="24"/>
        </w:rPr>
      </w:pPr>
      <w:r>
        <w:rPr>
          <w:rFonts w:eastAsia="楷体_GB2312"/>
          <w:noProof/>
          <w:sz w:val="36"/>
        </w:rPr>
        <w:pict w14:anchorId="61CF5B25">
          <v:line id="_x0000_s1032" style="position:absolute;left:0;text-align:left;z-index:251664384" from="0,0" to="477pt,0" o:allowincell="f" strokeweight="1.5pt"/>
        </w:pict>
      </w:r>
    </w:p>
    <w:p w14:paraId="5E9C2DF7" w14:textId="77777777" w:rsidR="00B72D4E" w:rsidRDefault="00CA0DA8" w:rsidP="00B72D4E">
      <w:pPr>
        <w:snapToGrid w:val="0"/>
        <w:spacing w:line="360" w:lineRule="auto"/>
        <w:jc w:val="center"/>
        <w:rPr>
          <w:rFonts w:eastAsia="楷体_GB2312"/>
          <w:b/>
          <w:sz w:val="36"/>
        </w:rPr>
      </w:pPr>
      <w:r w:rsidRPr="00CA0DA8">
        <w:rPr>
          <w:rFonts w:eastAsia="楷体_GB2312"/>
          <w:b/>
          <w:noProof/>
          <w:sz w:val="36"/>
        </w:rPr>
        <w:drawing>
          <wp:inline distT="0" distB="0" distL="0" distR="0" wp14:anchorId="6AE88A9B" wp14:editId="761A5949">
            <wp:extent cx="1542857" cy="4676190"/>
            <wp:effectExtent l="0" t="0" r="635"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542857" cy="4676190"/>
                    </a:xfrm>
                    <a:prstGeom prst="rect">
                      <a:avLst/>
                    </a:prstGeom>
                  </pic:spPr>
                </pic:pic>
              </a:graphicData>
            </a:graphic>
          </wp:inline>
        </w:drawing>
      </w:r>
    </w:p>
    <w:p w14:paraId="289C5524" w14:textId="77777777" w:rsidR="00B72D4E" w:rsidRPr="00B72D4E" w:rsidRDefault="00B72D4E" w:rsidP="00B72D4E">
      <w:pPr>
        <w:snapToGrid w:val="0"/>
        <w:spacing w:line="360" w:lineRule="auto"/>
        <w:jc w:val="center"/>
        <w:rPr>
          <w:rFonts w:eastAsia="楷体_GB2312"/>
          <w:b/>
          <w:sz w:val="36"/>
        </w:rPr>
        <w:sectPr w:rsidR="00B72D4E" w:rsidRPr="00B72D4E">
          <w:pgSz w:w="11906" w:h="16838"/>
          <w:pgMar w:top="1400" w:right="1200" w:bottom="1200" w:left="1300" w:header="840" w:footer="960" w:gutter="0"/>
          <w:pgNumType w:start="1"/>
          <w:cols w:space="425"/>
          <w:docGrid w:type="lines" w:linePitch="312"/>
        </w:sectPr>
      </w:pPr>
    </w:p>
    <w:p w14:paraId="107B1BF3" w14:textId="77777777" w:rsidR="00B72D4E" w:rsidRPr="00ED1E7E" w:rsidRDefault="00B72D4E" w:rsidP="00B72D4E">
      <w:pPr>
        <w:snapToGrid w:val="0"/>
        <w:spacing w:line="360" w:lineRule="auto"/>
        <w:jc w:val="center"/>
        <w:rPr>
          <w:rFonts w:eastAsia="楷体_GB2312"/>
          <w:b/>
          <w:sz w:val="36"/>
        </w:rPr>
      </w:pPr>
      <w:r>
        <w:rPr>
          <w:rFonts w:eastAsia="楷体_GB2312" w:hint="eastAsia"/>
          <w:b/>
          <w:sz w:val="36"/>
        </w:rPr>
        <w:t>权</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利</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要</w:t>
      </w:r>
      <w:r w:rsidRPr="00ED1E7E">
        <w:rPr>
          <w:rFonts w:eastAsia="楷体_GB2312"/>
          <w:b/>
          <w:sz w:val="36"/>
        </w:rPr>
        <w:t xml:space="preserve">  </w:t>
      </w:r>
      <w:r w:rsidRPr="00ED1E7E">
        <w:rPr>
          <w:rFonts w:eastAsia="楷体_GB2312" w:hint="eastAsia"/>
          <w:b/>
          <w:sz w:val="36"/>
        </w:rPr>
        <w:t xml:space="preserve"> </w:t>
      </w:r>
      <w:r>
        <w:rPr>
          <w:rFonts w:eastAsia="楷体_GB2312" w:hint="eastAsia"/>
          <w:b/>
          <w:sz w:val="36"/>
        </w:rPr>
        <w:t>求</w:t>
      </w:r>
      <w:r w:rsidRPr="00ED1E7E">
        <w:rPr>
          <w:rFonts w:eastAsia="楷体_GB2312"/>
          <w:b/>
          <w:sz w:val="36"/>
        </w:rPr>
        <w:t xml:space="preserve">  </w:t>
      </w:r>
      <w:r w:rsidRPr="00ED1E7E">
        <w:rPr>
          <w:rFonts w:eastAsia="楷体_GB2312" w:hint="eastAsia"/>
          <w:b/>
          <w:sz w:val="36"/>
        </w:rPr>
        <w:t xml:space="preserve"> </w:t>
      </w:r>
      <w:r w:rsidRPr="00ED1E7E">
        <w:rPr>
          <w:rFonts w:eastAsia="楷体_GB2312" w:hint="eastAsia"/>
          <w:b/>
          <w:sz w:val="36"/>
        </w:rPr>
        <w:t>书</w:t>
      </w:r>
    </w:p>
    <w:p w14:paraId="5DEBF2E5" w14:textId="77777777" w:rsidR="00B72D4E" w:rsidRPr="00ED1E7E" w:rsidRDefault="00725CBB" w:rsidP="00B72D4E">
      <w:pPr>
        <w:snapToGrid w:val="0"/>
        <w:spacing w:line="360" w:lineRule="auto"/>
        <w:jc w:val="center"/>
        <w:rPr>
          <w:rFonts w:eastAsia="幼圆"/>
          <w:sz w:val="24"/>
        </w:rPr>
      </w:pPr>
      <w:r>
        <w:rPr>
          <w:rFonts w:eastAsia="楷体_GB2312"/>
          <w:noProof/>
          <w:sz w:val="36"/>
        </w:rPr>
        <w:pict w14:anchorId="6BE044D2">
          <v:line id="_x0000_s1028" style="position:absolute;left:0;text-align:left;z-index:251660288" from="0,0" to="477pt,0" o:allowincell="f" strokeweight="1.5pt"/>
        </w:pict>
      </w:r>
    </w:p>
    <w:p w14:paraId="3FD22F2E" w14:textId="4BADAC5B" w:rsidR="00CA0DA8" w:rsidRDefault="00B72D4E" w:rsidP="00B72D4E">
      <w:pPr>
        <w:snapToGrid w:val="0"/>
        <w:spacing w:line="360" w:lineRule="auto"/>
        <w:ind w:firstLineChars="200" w:firstLine="480"/>
        <w:jc w:val="left"/>
        <w:rPr>
          <w:rFonts w:hAnsi="宋体"/>
          <w:sz w:val="24"/>
          <w:szCs w:val="24"/>
        </w:rPr>
      </w:pPr>
      <w:r w:rsidRPr="00B72D4E">
        <w:rPr>
          <w:rFonts w:ascii="宋体" w:hAnsi="宋体" w:cs="宋体" w:hint="eastAsia"/>
          <w:sz w:val="24"/>
          <w:szCs w:val="24"/>
        </w:rPr>
        <w:t>1、</w:t>
      </w:r>
      <w:r w:rsidR="00E033BD" w:rsidRPr="00BE7797">
        <w:rPr>
          <w:rFonts w:hint="eastAsia"/>
          <w:sz w:val="24"/>
          <w:szCs w:val="24"/>
        </w:rPr>
        <w:t>一种基于改进</w:t>
      </w:r>
      <w:r w:rsidR="00E033BD" w:rsidRPr="00BE7797">
        <w:rPr>
          <w:sz w:val="24"/>
          <w:szCs w:val="24"/>
        </w:rPr>
        <w:t>容差机制的</w:t>
      </w:r>
      <w:r w:rsidR="00E033BD" w:rsidRPr="00BE7797">
        <w:rPr>
          <w:rFonts w:hint="eastAsia"/>
          <w:sz w:val="24"/>
          <w:szCs w:val="24"/>
        </w:rPr>
        <w:t>图像</w:t>
      </w:r>
      <w:r w:rsidR="00E033BD" w:rsidRPr="00BE7797">
        <w:rPr>
          <w:sz w:val="24"/>
          <w:szCs w:val="24"/>
        </w:rPr>
        <w:t>去雾</w:t>
      </w:r>
      <w:r w:rsidR="00E033BD" w:rsidRPr="001D24F5">
        <w:rPr>
          <w:rFonts w:hint="eastAsia"/>
          <w:sz w:val="24"/>
          <w:szCs w:val="24"/>
        </w:rPr>
        <w:t>方法</w:t>
      </w:r>
      <w:r w:rsidR="00E033BD">
        <w:rPr>
          <w:rFonts w:hint="eastAsia"/>
          <w:sz w:val="24"/>
          <w:szCs w:val="24"/>
        </w:rPr>
        <w:t>，其特征在于，</w:t>
      </w:r>
      <w:r w:rsidR="00E033BD">
        <w:rPr>
          <w:rFonts w:hAnsi="宋体" w:hint="eastAsia"/>
          <w:sz w:val="24"/>
          <w:szCs w:val="24"/>
        </w:rPr>
        <w:t>向</w:t>
      </w:r>
      <w:r w:rsidR="00E033BD" w:rsidRPr="00BE7797">
        <w:rPr>
          <w:rFonts w:hAnsi="宋体"/>
          <w:sz w:val="24"/>
          <w:szCs w:val="24"/>
        </w:rPr>
        <w:t>大气</w:t>
      </w:r>
      <w:r w:rsidR="00E033BD" w:rsidRPr="00BE7797">
        <w:rPr>
          <w:rFonts w:hAnsi="宋体" w:hint="eastAsia"/>
          <w:sz w:val="24"/>
          <w:szCs w:val="24"/>
        </w:rPr>
        <w:t>散射</w:t>
      </w:r>
      <w:r w:rsidR="00E033BD" w:rsidRPr="00BE7797">
        <w:rPr>
          <w:rFonts w:hAnsi="宋体"/>
          <w:sz w:val="24"/>
          <w:szCs w:val="24"/>
        </w:rPr>
        <w:t>模型</w:t>
      </w:r>
      <w:r w:rsidR="00E033BD">
        <w:rPr>
          <w:rFonts w:hAnsi="宋体" w:hint="eastAsia"/>
          <w:sz w:val="24"/>
          <w:szCs w:val="24"/>
        </w:rPr>
        <w:t>中</w:t>
      </w:r>
      <w:r w:rsidR="00E033BD" w:rsidRPr="00BE7797">
        <w:rPr>
          <w:rFonts w:hAnsi="宋体" w:hint="eastAsia"/>
          <w:sz w:val="24"/>
          <w:szCs w:val="24"/>
        </w:rPr>
        <w:t>加入</w:t>
      </w:r>
      <w:r w:rsidR="00E033BD" w:rsidRPr="00BE7797">
        <w:rPr>
          <w:rFonts w:hAnsi="宋体"/>
          <w:sz w:val="24"/>
          <w:szCs w:val="24"/>
        </w:rPr>
        <w:t>改进</w:t>
      </w:r>
      <w:r w:rsidR="00E033BD" w:rsidRPr="00BE7797">
        <w:rPr>
          <w:rFonts w:hAnsi="宋体" w:hint="eastAsia"/>
          <w:sz w:val="24"/>
          <w:szCs w:val="24"/>
        </w:rPr>
        <w:t>容差</w:t>
      </w:r>
      <w:r w:rsidR="00E033BD" w:rsidRPr="00BE7797">
        <w:rPr>
          <w:rFonts w:hAnsi="宋体"/>
          <w:sz w:val="24"/>
          <w:szCs w:val="24"/>
        </w:rPr>
        <w:t>机制</w:t>
      </w:r>
      <w:r w:rsidR="00E033BD">
        <w:rPr>
          <w:rFonts w:hAnsi="宋体" w:hint="eastAsia"/>
          <w:sz w:val="24"/>
          <w:szCs w:val="24"/>
        </w:rPr>
        <w:t>，</w:t>
      </w:r>
      <w:r w:rsidR="00E033BD" w:rsidRPr="00BE7797">
        <w:rPr>
          <w:rFonts w:hAnsi="宋体" w:hint="eastAsia"/>
          <w:sz w:val="24"/>
          <w:szCs w:val="24"/>
        </w:rPr>
        <w:t>得到</w:t>
      </w:r>
      <w:r w:rsidR="00E033BD" w:rsidRPr="00BE7797">
        <w:rPr>
          <w:rFonts w:hAnsi="宋体"/>
          <w:sz w:val="24"/>
          <w:szCs w:val="24"/>
        </w:rPr>
        <w:t>最终的图像恢复的公式</w:t>
      </w:r>
      <w:r w:rsidR="00CA0DA8">
        <w:rPr>
          <w:rFonts w:hAnsi="宋体" w:hint="eastAsia"/>
          <w:sz w:val="24"/>
          <w:szCs w:val="24"/>
        </w:rPr>
        <w:t>，进而</w:t>
      </w:r>
      <w:r w:rsidR="00CA0DA8" w:rsidRPr="00BE7797">
        <w:rPr>
          <w:rFonts w:hAnsi="宋体" w:hint="eastAsia"/>
          <w:sz w:val="24"/>
          <w:szCs w:val="24"/>
        </w:rPr>
        <w:t>对</w:t>
      </w:r>
      <w:r w:rsidR="00CA0DA8">
        <w:rPr>
          <w:rFonts w:hAnsi="宋体" w:hint="eastAsia"/>
          <w:sz w:val="24"/>
          <w:szCs w:val="24"/>
        </w:rPr>
        <w:t>待去雾</w:t>
      </w:r>
      <w:r w:rsidR="00CA0DA8" w:rsidRPr="00BE7797">
        <w:rPr>
          <w:rFonts w:hAnsi="宋体" w:hint="eastAsia"/>
          <w:sz w:val="24"/>
          <w:szCs w:val="24"/>
        </w:rPr>
        <w:t>图像</w:t>
      </w:r>
      <m:oMath>
        <m:r>
          <w:rPr>
            <w:rFonts w:ascii="Cambria Math" w:hAnsi="Cambria Math"/>
            <w:sz w:val="24"/>
            <w:szCs w:val="24"/>
          </w:rPr>
          <m:t>O</m:t>
        </m:r>
        <m:r>
          <w:del w:id="8" w:author="Yang Wang" w:date="2019-10-23T11:21:00Z">
            <w:rPr>
              <w:rFonts w:ascii="Cambria Math" w:hAnsi="Cambria Math" w:hint="eastAsia"/>
              <w:sz w:val="24"/>
              <w:szCs w:val="24"/>
            </w:rPr>
            <m:t>(</m:t>
          </w:del>
        </m:r>
        <m:r>
          <w:del w:id="9" w:author="Yang Wang" w:date="2019-10-23T11:21:00Z">
            <w:rPr>
              <w:rFonts w:ascii="Cambria Math" w:hAnsi="Cambria Math"/>
              <w:sz w:val="24"/>
              <w:szCs w:val="24"/>
            </w:rPr>
            <m:t>i)</m:t>
          </w:del>
        </m:r>
      </m:oMath>
      <w:r w:rsidR="00CA0DA8" w:rsidRPr="00BE7797">
        <w:rPr>
          <w:rFonts w:hAnsi="宋体"/>
          <w:sz w:val="24"/>
          <w:szCs w:val="24"/>
        </w:rPr>
        <w:t>进行</w:t>
      </w:r>
      <w:del w:id="10" w:author="Yang Wang" w:date="2019-10-23T11:21:00Z">
        <w:r w:rsidR="00CA0DA8" w:rsidRPr="00BE7797" w:rsidDel="008A7092">
          <w:rPr>
            <w:rFonts w:hAnsi="宋体"/>
            <w:sz w:val="24"/>
            <w:szCs w:val="24"/>
          </w:rPr>
          <w:delText>恢复</w:delText>
        </w:r>
      </w:del>
      <w:ins w:id="11" w:author="Yang Wang" w:date="2019-10-23T11:21:00Z">
        <w:r w:rsidR="008A7092">
          <w:rPr>
            <w:rFonts w:hAnsi="宋体" w:hint="eastAsia"/>
            <w:sz w:val="24"/>
            <w:szCs w:val="24"/>
          </w:rPr>
          <w:t>处理</w:t>
        </w:r>
      </w:ins>
      <w:r w:rsidR="00CA0DA8" w:rsidRPr="00BE7797">
        <w:rPr>
          <w:rFonts w:hAnsi="宋体" w:hint="eastAsia"/>
          <w:sz w:val="24"/>
          <w:szCs w:val="24"/>
        </w:rPr>
        <w:t>，得到</w:t>
      </w:r>
      <w:r w:rsidR="00CA0DA8" w:rsidRPr="00BE7797">
        <w:rPr>
          <w:rFonts w:hAnsi="宋体"/>
          <w:sz w:val="24"/>
          <w:szCs w:val="24"/>
        </w:rPr>
        <w:t>最终恢复的图像</w:t>
      </w:r>
      <m:oMath>
        <m:r>
          <w:rPr>
            <w:rFonts w:ascii="Cambria Math" w:hAnsi="Cambria Math"/>
            <w:sz w:val="24"/>
            <w:szCs w:val="24"/>
          </w:rPr>
          <m:t>F</m:t>
        </m:r>
        <m:d>
          <m:dPr>
            <m:ctrlPr>
              <w:del w:id="12" w:author="Yang Wang" w:date="2019-10-23T17:04:00Z">
                <w:rPr>
                  <w:rFonts w:ascii="Cambria Math" w:hAnsi="Cambria Math"/>
                  <w:i/>
                  <w:sz w:val="24"/>
                  <w:szCs w:val="24"/>
                </w:rPr>
              </w:del>
            </m:ctrlPr>
          </m:dPr>
          <m:e>
            <m:r>
              <w:del w:id="13" w:author="Yang Wang" w:date="2019-10-23T17:04:00Z">
                <w:rPr>
                  <w:rFonts w:ascii="Cambria Math" w:hAnsi="Cambria Math"/>
                  <w:sz w:val="24"/>
                  <w:szCs w:val="24"/>
                </w:rPr>
                <m:t>i</m:t>
              </w:del>
            </m:r>
          </m:e>
        </m:d>
      </m:oMath>
      <w:r w:rsidR="00CA0DA8">
        <w:rPr>
          <w:rFonts w:hAnsi="宋体" w:hint="eastAsia"/>
          <w:sz w:val="24"/>
          <w:szCs w:val="24"/>
        </w:rPr>
        <w:t>；其中，</w:t>
      </w:r>
      <w:r w:rsidR="00CA0DA8" w:rsidRPr="00BE7797">
        <w:rPr>
          <w:rFonts w:hAnsi="宋体"/>
          <w:sz w:val="24"/>
          <w:szCs w:val="24"/>
        </w:rPr>
        <w:t>图像恢复的公式</w:t>
      </w:r>
      <w:r w:rsidR="00CA0DA8">
        <w:rPr>
          <w:rFonts w:hAnsi="宋体" w:hint="eastAsia"/>
          <w:sz w:val="24"/>
          <w:szCs w:val="24"/>
        </w:rPr>
        <w:t>表示为：</w:t>
      </w:r>
    </w:p>
    <w:p w14:paraId="7D68D871" w14:textId="3D4E7F29" w:rsidR="00CA0DA8" w:rsidRDefault="00E033BD" w:rsidP="00CA0DA8">
      <w:pPr>
        <w:snapToGrid w:val="0"/>
        <w:spacing w:line="360" w:lineRule="auto"/>
        <w:ind w:firstLineChars="200" w:firstLine="480"/>
        <w:jc w:val="center"/>
        <w:rPr>
          <w:rFonts w:hAnsi="宋体"/>
          <w:sz w:val="24"/>
          <w:szCs w:val="24"/>
        </w:rPr>
      </w:pPr>
      <m:oMathPara>
        <m:oMath>
          <m:r>
            <w:del w:id="14" w:author="Yang Wang" w:date="2019-10-23T16:59:00Z">
              <w:rPr>
                <w:rFonts w:ascii="Cambria Math" w:hAnsi="Cambria Math"/>
                <w:sz w:val="24"/>
                <w:szCs w:val="24"/>
              </w:rPr>
              <m:t>F</m:t>
            </w:del>
          </m:r>
          <m:sSup>
            <m:sSupPr>
              <m:ctrlPr>
                <w:ins w:id="15" w:author="Yang Wang" w:date="2019-10-23T16:59:00Z">
                  <w:rPr>
                    <w:rFonts w:ascii="Cambria Math" w:hAnsi="Cambria Math"/>
                    <w:i/>
                    <w:sz w:val="24"/>
                    <w:szCs w:val="24"/>
                  </w:rPr>
                </w:ins>
              </m:ctrlPr>
            </m:sSupPr>
            <m:e>
              <m:r>
                <w:ins w:id="16" w:author="Yang Wang" w:date="2019-10-23T16:59:00Z">
                  <w:rPr>
                    <w:rFonts w:ascii="Cambria Math" w:hAnsi="Cambria Math"/>
                    <w:sz w:val="24"/>
                    <w:szCs w:val="24"/>
                  </w:rPr>
                  <m:t>F</m:t>
                </w:ins>
              </m:r>
            </m:e>
            <m:sup>
              <m:r>
                <w:ins w:id="17" w:author="Yang Wang" w:date="2019-10-23T16:59:00Z">
                  <w:rPr>
                    <w:rFonts w:ascii="Cambria Math" w:hAnsi="Cambria Math"/>
                    <w:sz w:val="24"/>
                    <w:szCs w:val="24"/>
                  </w:rPr>
                  <m:t>c</m:t>
                </w:ins>
              </m:r>
            </m:sup>
          </m:sSup>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f>
            <m:fPr>
              <m:ctrlPr>
                <w:rPr>
                  <w:rFonts w:ascii="Cambria Math" w:hAnsi="Cambria Math"/>
                  <w:sz w:val="24"/>
                  <w:szCs w:val="24"/>
                </w:rPr>
              </m:ctrlPr>
            </m:fPr>
            <m:num>
              <m:r>
                <w:del w:id="18" w:author="Yang Wang" w:date="2019-10-23T17:00:00Z">
                  <w:rPr>
                    <w:rFonts w:ascii="Cambria Math" w:hAnsi="Cambria Math"/>
                    <w:sz w:val="24"/>
                    <w:szCs w:val="24"/>
                  </w:rPr>
                  <m:t>O</m:t>
                </w:del>
              </m:r>
              <m:sSup>
                <m:sSupPr>
                  <m:ctrlPr>
                    <w:ins w:id="19" w:author="Yang Wang" w:date="2019-10-23T17:00:00Z">
                      <w:rPr>
                        <w:rFonts w:ascii="Cambria Math" w:hAnsi="Cambria Math"/>
                        <w:i/>
                        <w:sz w:val="24"/>
                        <w:szCs w:val="24"/>
                      </w:rPr>
                    </w:ins>
                  </m:ctrlPr>
                </m:sSupPr>
                <m:e>
                  <m:r>
                    <w:ins w:id="20" w:author="Yang Wang" w:date="2019-10-23T17:00:00Z">
                      <w:rPr>
                        <w:rFonts w:ascii="Cambria Math" w:hAnsi="Cambria Math"/>
                        <w:sz w:val="24"/>
                        <w:szCs w:val="24"/>
                      </w:rPr>
                      <m:t>O</m:t>
                    </w:ins>
                  </m:r>
                </m:e>
                <m:sup>
                  <m:r>
                    <w:ins w:id="21" w:author="Yang Wang" w:date="2019-10-23T17:00:00Z">
                      <w:rPr>
                        <w:rFonts w:ascii="Cambria Math" w:hAnsi="Cambria Math"/>
                        <w:sz w:val="24"/>
                        <w:szCs w:val="24"/>
                      </w:rPr>
                      <m:t>c</m:t>
                    </w:ins>
                  </m:r>
                </m:sup>
              </m:sSup>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A</m:t>
              </m:r>
            </m:num>
            <m:den>
              <m:r>
                <w:rPr>
                  <w:rFonts w:ascii="Cambria Math" w:hAnsi="Cambria Math"/>
                  <w:sz w:val="24"/>
                  <w:szCs w:val="24"/>
                </w:rPr>
                <m:t>min</m:t>
              </m:r>
              <m:r>
                <m:rPr>
                  <m:sty m:val="p"/>
                </m:rPr>
                <w:rPr>
                  <w:rFonts w:ascii="Cambria Math" w:hAnsi="Cambria Math"/>
                  <w:sz w:val="24"/>
                  <w:szCs w:val="24"/>
                </w:rPr>
                <m:t>(</m:t>
              </m:r>
              <m:r>
                <w:rPr>
                  <w:rFonts w:ascii="Cambria Math" w:hAnsi="Cambria Math"/>
                  <w:sz w:val="24"/>
                  <w:szCs w:val="24"/>
                </w:rPr>
                <m:t>max</m:t>
              </m:r>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sSubSup>
                            <m:sSubSupPr>
                              <m:ctrlPr>
                                <w:rPr>
                                  <w:rFonts w:ascii="Cambria Math" w:hAnsi="Cambria Math"/>
                                  <w:sz w:val="24"/>
                                  <w:szCs w:val="24"/>
                                </w:rPr>
                              </m:ctrlPr>
                            </m:sSubSupPr>
                            <m:e>
                              <m:r>
                                <w:rPr>
                                  <w:rFonts w:ascii="Cambria Math" w:hAnsi="Cambria Math"/>
                                  <w:sz w:val="24"/>
                                  <w:szCs w:val="24"/>
                                </w:rPr>
                                <m:t>log</m:t>
                              </m:r>
                            </m:e>
                            <m:sub>
                              <m:r>
                                <m:rPr>
                                  <m:sty m:val="p"/>
                                </m:rPr>
                                <w:rPr>
                                  <w:rFonts w:ascii="Cambria Math" w:hAnsi="Cambria Math"/>
                                  <w:sz w:val="24"/>
                                  <w:szCs w:val="24"/>
                                </w:rPr>
                                <m:t>10</m:t>
                              </m:r>
                            </m:sub>
                            <m:sup>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K</m:t>
                                      </m:r>
                                    </m:num>
                                    <m:den>
                                      <m:sSup>
                                        <m:sSupPr>
                                          <m:ctrlPr>
                                            <w:ins w:id="22" w:author="Yang Wang" w:date="2019-10-23T17:01:00Z">
                                              <w:rPr>
                                                <w:rFonts w:ascii="Cambria Math" w:hAnsi="Cambria Math"/>
                                                <w:i/>
                                                <w:sz w:val="24"/>
                                                <w:szCs w:val="24"/>
                                              </w:rPr>
                                            </w:ins>
                                          </m:ctrlPr>
                                        </m:sSupPr>
                                        <m:e>
                                          <m:r>
                                            <w:ins w:id="23" w:author="Yang Wang" w:date="2019-10-23T17:01:00Z">
                                              <w:rPr>
                                                <w:rFonts w:ascii="Cambria Math" w:hAnsi="Cambria Math"/>
                                                <w:sz w:val="24"/>
                                                <w:szCs w:val="24"/>
                                              </w:rPr>
                                              <m:t>O</m:t>
                                            </w:ins>
                                          </m:r>
                                        </m:e>
                                        <m:sup>
                                          <m:r>
                                            <w:ins w:id="24" w:author="Yang Wang" w:date="2019-10-23T17:01:00Z">
                                              <w:rPr>
                                                <w:rFonts w:ascii="Cambria Math" w:hAnsi="Cambria Math"/>
                                                <w:sz w:val="24"/>
                                                <w:szCs w:val="24"/>
                                              </w:rPr>
                                              <m:t>c</m:t>
                                            </w:ins>
                                          </m:r>
                                        </m:sup>
                                      </m:sSup>
                                      <m:r>
                                        <w:del w:id="25" w:author="Yang Wang" w:date="2019-10-23T17:01:00Z">
                                          <w:rPr>
                                            <w:rFonts w:ascii="Cambria Math" w:hAnsi="Cambria Math"/>
                                            <w:sz w:val="24"/>
                                            <w:szCs w:val="24"/>
                                          </w:rPr>
                                          <m:t>O</m:t>
                                        </w:del>
                                      </m:r>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A</m:t>
                                      </m:r>
                                    </m:den>
                                  </m:f>
                                </m:e>
                              </m:d>
                            </m:sup>
                          </m:sSubSup>
                        </m:e>
                      </m:d>
                    </m:e>
                    <m:sup>
                      <m:r>
                        <w:rPr>
                          <w:rFonts w:ascii="Cambria Math" w:hAnsi="Cambria Math"/>
                          <w:sz w:val="24"/>
                          <w:szCs w:val="24"/>
                        </w:rPr>
                        <m:t>γ</m:t>
                      </m:r>
                    </m:sup>
                  </m:sSup>
                  <m:r>
                    <m:rPr>
                      <m:sty m:val="p"/>
                    </m:rPr>
                    <w:rPr>
                      <w:rFonts w:ascii="Cambria Math" w:hAnsi="Cambria Math"/>
                      <w:sz w:val="24"/>
                      <w:szCs w:val="24"/>
                    </w:rPr>
                    <m:t>,1</m:t>
                  </m:r>
                </m:e>
              </m:d>
              <m:r>
                <m:rPr>
                  <m:sty m:val="p"/>
                </m:rPr>
                <w:rPr>
                  <w:rFonts w:ascii="Cambria Math" w:hAnsi="Cambria Math"/>
                  <w:sz w:val="24"/>
                  <w:szCs w:val="24"/>
                </w:rPr>
                <m:t>·</m:t>
              </m:r>
              <m:r>
                <w:rPr>
                  <w:rFonts w:ascii="Cambria Math" w:hAnsi="Cambria Math"/>
                  <w:sz w:val="24"/>
                  <w:szCs w:val="24"/>
                </w:rPr>
                <m:t>max</m:t>
              </m:r>
              <m:d>
                <m:dPr>
                  <m:ctrlPr>
                    <w:rPr>
                      <w:rFonts w:ascii="Cambria Math" w:hAnsi="Cambria Math"/>
                      <w:sz w:val="24"/>
                      <w:szCs w:val="24"/>
                    </w:rPr>
                  </m:ctrlPr>
                </m:dPr>
                <m:e>
                  <m:r>
                    <w:rPr>
                      <w:rFonts w:ascii="Cambria Math" w:hAnsi="Cambria Math"/>
                      <w:sz w:val="24"/>
                      <w:szCs w:val="24"/>
                    </w:rPr>
                    <m:t>t</m:t>
                  </m:r>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e>
              </m:d>
              <m:r>
                <m:rPr>
                  <m:sty m:val="p"/>
                </m:rPr>
                <w:rPr>
                  <w:rFonts w:ascii="Cambria Math" w:hAnsi="Cambria Math"/>
                  <w:sz w:val="24"/>
                  <w:szCs w:val="24"/>
                </w:rPr>
                <m:t>,1)</m:t>
              </m:r>
            </m:den>
          </m:f>
          <m:r>
            <w:rPr>
              <w:rFonts w:ascii="Cambria Math" w:hAnsi="Cambria Math"/>
              <w:sz w:val="24"/>
              <w:szCs w:val="24"/>
            </w:rPr>
            <m:t>+A</m:t>
          </m:r>
          <m:r>
            <w:ins w:id="26" w:author="Yang Wang" w:date="2019-10-23T17:01:00Z">
              <w:rPr>
                <w:rFonts w:ascii="Cambria Math" w:hAnsi="Cambria Math"/>
                <w:sz w:val="24"/>
                <w:szCs w:val="24"/>
              </w:rPr>
              <m:t>, c</m:t>
            </w:ins>
          </m:r>
          <m:r>
            <w:ins w:id="27" w:author="Yang Wang" w:date="2019-10-23T17:02:00Z">
              <w:rPr>
                <w:rFonts w:ascii="Cambria Math" w:hAnsi="Cambria Math"/>
                <w:sz w:val="24"/>
                <w:szCs w:val="24"/>
              </w:rPr>
              <m:t>∈{R,G,B}</m:t>
            </w:ins>
          </m:r>
        </m:oMath>
      </m:oMathPara>
    </w:p>
    <w:p w14:paraId="3A4453FF" w14:textId="4CBB5B1D" w:rsidR="00B72D4E" w:rsidRDefault="00E033BD" w:rsidP="00B72D4E">
      <w:pPr>
        <w:snapToGrid w:val="0"/>
        <w:spacing w:line="360" w:lineRule="auto"/>
        <w:ind w:firstLineChars="200" w:firstLine="480"/>
        <w:jc w:val="left"/>
        <w:rPr>
          <w:rFonts w:hAnsi="宋体"/>
          <w:sz w:val="24"/>
          <w:szCs w:val="24"/>
        </w:rPr>
      </w:pPr>
      <w:r>
        <w:rPr>
          <w:rFonts w:hAnsi="宋体" w:hint="eastAsia"/>
          <w:sz w:val="24"/>
          <w:szCs w:val="24"/>
        </w:rPr>
        <w:t>其中，</w:t>
      </w:r>
      <m:oMath>
        <m:sSup>
          <m:sSupPr>
            <m:ctrlPr>
              <w:ins w:id="28" w:author="Yang Wang" w:date="2019-10-23T17:03:00Z">
                <w:rPr>
                  <w:rFonts w:ascii="Cambria Math" w:hAnsi="Cambria Math"/>
                  <w:i/>
                  <w:sz w:val="24"/>
                  <w:szCs w:val="24"/>
                </w:rPr>
              </w:ins>
            </m:ctrlPr>
          </m:sSupPr>
          <m:e>
            <m:r>
              <w:ins w:id="29" w:author="Yang Wang" w:date="2019-10-23T17:03:00Z">
                <w:rPr>
                  <w:rFonts w:ascii="Cambria Math" w:hAnsi="Cambria Math"/>
                  <w:sz w:val="24"/>
                  <w:szCs w:val="24"/>
                </w:rPr>
                <m:t>O</m:t>
              </w:ins>
            </m:r>
          </m:e>
          <m:sup>
            <m:r>
              <w:ins w:id="30" w:author="Yang Wang" w:date="2019-10-23T17:03:00Z">
                <w:rPr>
                  <w:rFonts w:ascii="Cambria Math" w:hAnsi="Cambria Math"/>
                  <w:sz w:val="24"/>
                  <w:szCs w:val="24"/>
                </w:rPr>
                <m:t>c</m:t>
              </w:ins>
            </m:r>
          </m:sup>
        </m:sSup>
        <m:d>
          <m:dPr>
            <m:ctrlPr>
              <w:ins w:id="31" w:author="Yang Wang" w:date="2019-10-23T17:03:00Z">
                <w:rPr>
                  <w:rFonts w:ascii="Cambria Math" w:hAnsi="Cambria Math"/>
                  <w:sz w:val="24"/>
                  <w:szCs w:val="24"/>
                </w:rPr>
              </w:ins>
            </m:ctrlPr>
          </m:dPr>
          <m:e>
            <m:r>
              <w:ins w:id="32" w:author="Yang Wang" w:date="2019-10-23T17:03:00Z">
                <w:rPr>
                  <w:rFonts w:ascii="Cambria Math" w:hAnsi="Cambria Math"/>
                  <w:sz w:val="24"/>
                  <w:szCs w:val="24"/>
                </w:rPr>
                <m:t>i</m:t>
              </w:ins>
            </m:r>
          </m:e>
        </m:d>
        <m:r>
          <w:del w:id="33" w:author="Yang Wang" w:date="2019-10-23T17:03:00Z">
            <w:rPr>
              <w:rFonts w:ascii="Cambria Math" w:hAnsi="Cambria Math"/>
              <w:sz w:val="24"/>
              <w:szCs w:val="24"/>
            </w:rPr>
            <m:t>O</m:t>
          </w:del>
        </m:r>
        <m:r>
          <w:del w:id="34" w:author="Yang Wang" w:date="2019-10-23T17:03:00Z">
            <w:rPr>
              <w:rFonts w:ascii="Cambria Math" w:hAnsi="Cambria Math" w:hint="eastAsia"/>
              <w:sz w:val="24"/>
              <w:szCs w:val="24"/>
            </w:rPr>
            <m:t>(</m:t>
          </w:del>
        </m:r>
        <m:r>
          <w:del w:id="35" w:author="Yang Wang" w:date="2019-10-23T17:03:00Z">
            <w:rPr>
              <w:rFonts w:ascii="Cambria Math" w:hAnsi="Cambria Math"/>
              <w:sz w:val="24"/>
              <w:szCs w:val="24"/>
            </w:rPr>
            <m:t>i)</m:t>
          </w:del>
        </m:r>
      </m:oMath>
      <w:r w:rsidRPr="00BE7797">
        <w:rPr>
          <w:rFonts w:hAnsi="宋体"/>
          <w:sz w:val="24"/>
          <w:szCs w:val="24"/>
        </w:rPr>
        <w:t>为</w:t>
      </w:r>
      <w:del w:id="36" w:author="Yang Wang" w:date="2019-10-23T11:05:00Z">
        <w:r w:rsidRPr="00BE7797" w:rsidDel="00EA75DE">
          <w:rPr>
            <w:rFonts w:hAnsi="宋体" w:hint="eastAsia"/>
            <w:sz w:val="24"/>
            <w:szCs w:val="24"/>
          </w:rPr>
          <w:delText>像素点</w:delText>
        </w:r>
        <w:r w:rsidRPr="00BE7797" w:rsidDel="00EA75DE">
          <w:rPr>
            <w:rFonts w:hAnsi="宋体"/>
            <w:i/>
            <w:sz w:val="24"/>
            <w:szCs w:val="24"/>
          </w:rPr>
          <w:delText>i</w:delText>
        </w:r>
      </w:del>
      <w:r w:rsidRPr="00BE7797">
        <w:rPr>
          <w:rFonts w:hAnsi="宋体"/>
          <w:sz w:val="24"/>
          <w:szCs w:val="24"/>
        </w:rPr>
        <w:t>待去雾图像</w:t>
      </w:r>
      <w:ins w:id="37" w:author="Yang Wang" w:date="2019-10-23T17:03:00Z">
        <w:r w:rsidR="00C95A84">
          <w:rPr>
            <w:rFonts w:hAnsi="宋体" w:hint="eastAsia"/>
            <w:sz w:val="24"/>
            <w:szCs w:val="24"/>
          </w:rPr>
          <w:t>的</w:t>
        </w:r>
        <m:oMath>
          <m:r>
            <w:rPr>
              <w:rFonts w:ascii="Cambria Math" w:hAnsi="Cambria Math"/>
              <w:sz w:val="24"/>
              <w:szCs w:val="24"/>
            </w:rPr>
            <m:t>c</m:t>
          </m:r>
        </m:oMath>
      </w:ins>
      <w:ins w:id="38" w:author="Yang Wang" w:date="2019-10-23T17:04:00Z">
        <w:r w:rsidR="00C95A84">
          <w:rPr>
            <w:rFonts w:hAnsi="宋体" w:hint="eastAsia"/>
            <w:sz w:val="24"/>
            <w:szCs w:val="24"/>
          </w:rPr>
          <w:t>通道</w:t>
        </w:r>
      </w:ins>
      <w:ins w:id="39" w:author="Yang Wang" w:date="2019-10-23T11:05:00Z">
        <w:r w:rsidR="00EA75DE">
          <w:rPr>
            <w:rFonts w:hAnsi="宋体" w:hint="eastAsia"/>
            <w:sz w:val="24"/>
            <w:szCs w:val="24"/>
          </w:rPr>
          <w:t>中</w:t>
        </w:r>
        <w:r w:rsidR="00EA75DE" w:rsidRPr="00BE7797">
          <w:rPr>
            <w:rFonts w:hAnsi="宋体" w:hint="eastAsia"/>
            <w:sz w:val="24"/>
            <w:szCs w:val="24"/>
          </w:rPr>
          <w:t>像素点</w:t>
        </w:r>
        <w:r w:rsidR="00EA75DE" w:rsidRPr="00BE7797">
          <w:rPr>
            <w:rFonts w:hAnsi="宋体"/>
            <w:i/>
            <w:sz w:val="24"/>
            <w:szCs w:val="24"/>
          </w:rPr>
          <w:t>i</w:t>
        </w:r>
        <w:r w:rsidR="00EA75DE" w:rsidRPr="00EA75DE">
          <w:rPr>
            <w:rFonts w:hAnsi="宋体" w:hint="eastAsia"/>
            <w:sz w:val="24"/>
            <w:szCs w:val="24"/>
            <w:rPrChange w:id="40" w:author="Yang Wang" w:date="2019-10-23T11:05:00Z">
              <w:rPr>
                <w:rFonts w:hAnsi="宋体" w:hint="eastAsia"/>
                <w:i/>
                <w:sz w:val="24"/>
                <w:szCs w:val="24"/>
              </w:rPr>
            </w:rPrChange>
          </w:rPr>
          <w:t>的值</w:t>
        </w:r>
      </w:ins>
      <w:r>
        <w:rPr>
          <w:rFonts w:hAnsi="宋体" w:hint="eastAsia"/>
          <w:sz w:val="24"/>
          <w:szCs w:val="24"/>
        </w:rPr>
        <w:t>，</w:t>
      </w:r>
      <m:oMath>
        <m:r>
          <w:ins w:id="41" w:author="Yang Wang" w:date="2019-10-23T11:24:00Z">
            <w:rPr>
              <w:rFonts w:ascii="Cambria Math" w:hAnsi="Cambria Math"/>
              <w:sz w:val="24"/>
              <w:szCs w:val="24"/>
            </w:rPr>
            <m:t>t(i)</m:t>
          </w:ins>
        </m:r>
      </m:oMath>
      <w:del w:id="42" w:author="Yang Wang" w:date="2019-10-23T11:24:00Z">
        <w:r w:rsidRPr="00BE7797" w:rsidDel="008A7092">
          <w:rPr>
            <w:rFonts w:hAnsi="宋体"/>
            <w:i/>
            <w:sz w:val="24"/>
            <w:szCs w:val="24"/>
          </w:rPr>
          <w:delText>t</w:delText>
        </w:r>
        <w:r w:rsidDel="008A7092">
          <w:rPr>
            <w:rFonts w:hAnsi="宋体"/>
            <w:i/>
            <w:sz w:val="24"/>
            <w:szCs w:val="24"/>
          </w:rPr>
          <w:delText>(i)</w:delText>
        </w:r>
      </w:del>
      <w:r w:rsidRPr="00BE7797">
        <w:rPr>
          <w:rFonts w:hAnsi="宋体" w:hint="eastAsia"/>
          <w:sz w:val="24"/>
          <w:szCs w:val="24"/>
        </w:rPr>
        <w:t>为</w:t>
      </w:r>
      <w:ins w:id="43" w:author="Yang Wang" w:date="2019-10-23T11:21:00Z">
        <w:r w:rsidR="008A7092" w:rsidRPr="00BE7797">
          <w:rPr>
            <w:rFonts w:hAnsi="宋体" w:hint="eastAsia"/>
            <w:sz w:val="24"/>
            <w:szCs w:val="24"/>
          </w:rPr>
          <w:t>透射率图像</w:t>
        </w:r>
      </w:ins>
      <w:ins w:id="44" w:author="Yang Wang" w:date="2019-10-23T11:22:00Z">
        <w:r w:rsidR="008A7092">
          <w:rPr>
            <w:rFonts w:hAnsi="宋体" w:hint="eastAsia"/>
            <w:sz w:val="24"/>
            <w:szCs w:val="24"/>
          </w:rPr>
          <w:t>中</w:t>
        </w:r>
      </w:ins>
      <w:r w:rsidRPr="00BE7797">
        <w:rPr>
          <w:rFonts w:hAnsi="宋体"/>
          <w:sz w:val="24"/>
          <w:szCs w:val="24"/>
        </w:rPr>
        <w:t>像素点</w:t>
      </w:r>
      <w:r w:rsidRPr="00BE7797">
        <w:rPr>
          <w:rFonts w:hAnsi="宋体"/>
          <w:i/>
          <w:sz w:val="24"/>
          <w:szCs w:val="24"/>
        </w:rPr>
        <w:t>i</w:t>
      </w:r>
      <w:r w:rsidRPr="00BE7797">
        <w:rPr>
          <w:rFonts w:hAnsi="宋体" w:hint="eastAsia"/>
          <w:sz w:val="24"/>
          <w:szCs w:val="24"/>
        </w:rPr>
        <w:t>的</w:t>
      </w:r>
      <w:ins w:id="45" w:author="Yang Wang" w:date="2019-10-23T11:22:00Z">
        <w:r w:rsidR="008A7092" w:rsidRPr="00383C91">
          <w:rPr>
            <w:rFonts w:hAnsi="宋体" w:hint="eastAsia"/>
            <w:sz w:val="24"/>
            <w:szCs w:val="24"/>
          </w:rPr>
          <w:t>值</w:t>
        </w:r>
      </w:ins>
      <w:del w:id="46" w:author="Yang Wang" w:date="2019-10-23T11:21:00Z">
        <w:r w:rsidRPr="00BE7797" w:rsidDel="008A7092">
          <w:rPr>
            <w:rFonts w:hAnsi="宋体" w:hint="eastAsia"/>
            <w:sz w:val="24"/>
            <w:szCs w:val="24"/>
          </w:rPr>
          <w:delText>透射率图像</w:delText>
        </w:r>
      </w:del>
      <w:r w:rsidRPr="00BE7797">
        <w:rPr>
          <w:rFonts w:hAnsi="宋体" w:hint="eastAsia"/>
          <w:sz w:val="24"/>
          <w:szCs w:val="24"/>
        </w:rPr>
        <w:t>；</w:t>
      </w:r>
      <m:oMath>
        <m:r>
          <w:ins w:id="47" w:author="Yang Wang" w:date="2019-10-23T11:24:00Z">
            <w:rPr>
              <w:rFonts w:ascii="Cambria Math" w:hAnsi="Cambria Math"/>
              <w:sz w:val="24"/>
              <w:szCs w:val="24"/>
            </w:rPr>
            <m:t>A</m:t>
          </w:ins>
        </m:r>
      </m:oMath>
      <w:del w:id="48" w:author="Yang Wang" w:date="2019-10-23T11:24:00Z">
        <w:r w:rsidRPr="00BE7797" w:rsidDel="008A7092">
          <w:rPr>
            <w:rFonts w:hAnsi="宋体" w:hint="eastAsia"/>
            <w:i/>
            <w:sz w:val="24"/>
            <w:szCs w:val="24"/>
          </w:rPr>
          <w:delText>A</w:delText>
        </w:r>
      </w:del>
      <w:r w:rsidRPr="00BE7797">
        <w:rPr>
          <w:rFonts w:hAnsi="宋体" w:hint="eastAsia"/>
          <w:sz w:val="24"/>
          <w:szCs w:val="24"/>
        </w:rPr>
        <w:t>为</w:t>
      </w:r>
      <w:r w:rsidRPr="00BE7797">
        <w:rPr>
          <w:rFonts w:hAnsi="宋体"/>
          <w:sz w:val="24"/>
          <w:szCs w:val="24"/>
        </w:rPr>
        <w:t>全局大气光的值</w:t>
      </w:r>
      <w:r>
        <w:rPr>
          <w:rFonts w:hAnsi="宋体" w:hint="eastAsia"/>
          <w:sz w:val="24"/>
          <w:szCs w:val="24"/>
        </w:rPr>
        <w:t>，</w:t>
      </w:r>
      <m:oMath>
        <m:r>
          <w:ins w:id="49" w:author="Yang Wang" w:date="2019-10-23T11:25:00Z">
            <w:rPr>
              <w:rFonts w:ascii="Cambria Math" w:hAnsi="Cambria Math"/>
              <w:sz w:val="24"/>
              <w:szCs w:val="24"/>
            </w:rPr>
            <m:t>K</m:t>
          </w:ins>
        </m:r>
      </m:oMath>
      <w:del w:id="50" w:author="Yang Wang" w:date="2019-10-23T11:25:00Z">
        <w:r w:rsidRPr="00E033BD" w:rsidDel="008A7092">
          <w:rPr>
            <w:rFonts w:asciiTheme="minorEastAsia" w:eastAsiaTheme="minorEastAsia" w:hAnsiTheme="minorEastAsia" w:hint="eastAsia"/>
            <w:i/>
            <w:sz w:val="24"/>
            <w:szCs w:val="24"/>
          </w:rPr>
          <w:delText>K</w:delText>
        </w:r>
      </w:del>
      <w:r w:rsidRPr="00E033BD">
        <w:rPr>
          <w:rFonts w:asciiTheme="minorEastAsia" w:eastAsiaTheme="minorEastAsia" w:hAnsiTheme="minorEastAsia" w:hint="eastAsia"/>
          <w:sz w:val="24"/>
          <w:szCs w:val="24"/>
        </w:rPr>
        <w:t>为容差，</w:t>
      </w:r>
      <m:oMath>
        <m:r>
          <w:ins w:id="51" w:author="Yang Wang" w:date="2019-10-23T11:24:00Z">
            <w:rPr>
              <w:rFonts w:ascii="Cambria Math" w:hAnsi="Cambria Math"/>
              <w:sz w:val="24"/>
              <w:szCs w:val="24"/>
            </w:rPr>
            <m:t>γ</m:t>
          </w:ins>
        </m:r>
      </m:oMath>
      <w:del w:id="52" w:author="Yang Wang" w:date="2019-10-23T11:24:00Z">
        <w:r w:rsidRPr="00E033BD" w:rsidDel="008A7092">
          <w:rPr>
            <w:rFonts w:asciiTheme="minorEastAsia" w:eastAsiaTheme="minorEastAsia" w:hAnsiTheme="minorEastAsia"/>
            <w:i/>
            <w:sz w:val="24"/>
            <w:szCs w:val="24"/>
          </w:rPr>
          <w:delText>γ</w:delText>
        </w:r>
      </w:del>
      <w:r w:rsidRPr="00E033BD">
        <w:rPr>
          <w:rFonts w:asciiTheme="minorEastAsia" w:eastAsiaTheme="minorEastAsia" w:hAnsiTheme="minorEastAsia" w:hint="eastAsia"/>
          <w:sz w:val="24"/>
          <w:szCs w:val="24"/>
        </w:rPr>
        <w:t>为修正</w:t>
      </w:r>
      <w:r w:rsidRPr="00E033BD">
        <w:rPr>
          <w:rFonts w:asciiTheme="minorEastAsia" w:eastAsiaTheme="minorEastAsia" w:hAnsiTheme="minorEastAsia"/>
          <w:sz w:val="24"/>
          <w:szCs w:val="24"/>
        </w:rPr>
        <w:t>指数</w:t>
      </w:r>
      <w:r w:rsidRPr="00E033BD">
        <w:rPr>
          <w:rFonts w:asciiTheme="minorEastAsia" w:eastAsia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oMath>
      <w:r w:rsidRPr="00E21B6F">
        <w:rPr>
          <w:rFonts w:asciiTheme="minorEastAsia" w:eastAsiaTheme="minorEastAsia" w:hAnsiTheme="minorEastAsia" w:hint="eastAsia"/>
          <w:sz w:val="24"/>
          <w:szCs w:val="24"/>
        </w:rPr>
        <w:t>为</w:t>
      </w:r>
      <w:r>
        <w:rPr>
          <w:rFonts w:asciiTheme="minorEastAsia" w:eastAsiaTheme="minorEastAsia" w:hAnsiTheme="minorEastAsia" w:hint="eastAsia"/>
          <w:sz w:val="24"/>
          <w:szCs w:val="24"/>
        </w:rPr>
        <w:t>透射率</w:t>
      </w:r>
      <w:r>
        <w:rPr>
          <w:rFonts w:asciiTheme="minorEastAsia" w:eastAsiaTheme="minorEastAsia" w:hAnsiTheme="minorEastAsia"/>
          <w:sz w:val="24"/>
          <w:szCs w:val="24"/>
        </w:rPr>
        <w:t>阈值</w:t>
      </w:r>
      <w:del w:id="53" w:author="Yang Wang" w:date="2019-10-23T17:25:00Z">
        <w:r w:rsidDel="002A60E8">
          <w:rPr>
            <w:rFonts w:hAnsi="宋体" w:hint="eastAsia"/>
            <w:sz w:val="24"/>
            <w:szCs w:val="24"/>
          </w:rPr>
          <w:delText>。</w:delText>
        </w:r>
      </w:del>
      <w:ins w:id="54" w:author="Yang Wang" w:date="2019-10-23T17:25:00Z">
        <w:r w:rsidR="002A60E8">
          <w:rPr>
            <w:rFonts w:hAnsi="宋体" w:hint="eastAsia"/>
            <w:sz w:val="24"/>
            <w:szCs w:val="24"/>
          </w:rPr>
          <w:t>，</w:t>
        </w:r>
        <w:r w:rsidR="002A60E8" w:rsidRPr="00AF7163">
          <w:rPr>
            <w:rFonts w:hAnsi="宋体"/>
            <w:i/>
            <w:sz w:val="24"/>
            <w:szCs w:val="24"/>
          </w:rPr>
          <w:t>c</w:t>
        </w:r>
        <w:r w:rsidR="002A60E8" w:rsidRPr="00AF7163">
          <w:rPr>
            <w:rFonts w:hAnsi="宋体"/>
            <w:sz w:val="24"/>
            <w:szCs w:val="24"/>
          </w:rPr>
          <w:t>为</w:t>
        </w:r>
        <w:r w:rsidR="002A60E8" w:rsidRPr="00AF7163">
          <w:rPr>
            <w:rFonts w:hAnsi="宋体" w:hint="eastAsia"/>
            <w:sz w:val="24"/>
            <w:szCs w:val="24"/>
          </w:rPr>
          <w:t>R</w:t>
        </w:r>
        <w:r w:rsidR="002A60E8" w:rsidRPr="00BE7797">
          <w:rPr>
            <w:rFonts w:hAnsi="宋体" w:hint="eastAsia"/>
            <w:sz w:val="24"/>
            <w:szCs w:val="24"/>
          </w:rPr>
          <w:t>GB</w:t>
        </w:r>
        <w:r w:rsidR="002A60E8" w:rsidRPr="00BE7797">
          <w:rPr>
            <w:rFonts w:hAnsi="宋体" w:hint="eastAsia"/>
            <w:sz w:val="24"/>
            <w:szCs w:val="24"/>
          </w:rPr>
          <w:t>的</w:t>
        </w:r>
        <w:r w:rsidR="002A60E8" w:rsidRPr="00BE7797">
          <w:rPr>
            <w:rFonts w:hAnsi="宋体"/>
            <w:sz w:val="24"/>
            <w:szCs w:val="24"/>
          </w:rPr>
          <w:t>某</w:t>
        </w:r>
        <w:r w:rsidR="002A60E8">
          <w:rPr>
            <w:rFonts w:hAnsi="宋体" w:hint="eastAsia"/>
            <w:sz w:val="24"/>
            <w:szCs w:val="24"/>
          </w:rPr>
          <w:t>一</w:t>
        </w:r>
        <w:r w:rsidR="002A60E8" w:rsidRPr="00BE7797">
          <w:rPr>
            <w:rFonts w:hAnsi="宋体"/>
            <w:sz w:val="24"/>
            <w:szCs w:val="24"/>
          </w:rPr>
          <w:t>个通道</w:t>
        </w:r>
        <w:r w:rsidR="002A60E8">
          <w:rPr>
            <w:rFonts w:hAnsi="宋体" w:hint="eastAsia"/>
            <w:sz w:val="24"/>
            <w:szCs w:val="24"/>
          </w:rPr>
          <w:t>。</w:t>
        </w:r>
      </w:ins>
    </w:p>
    <w:p w14:paraId="6A573BAB" w14:textId="77777777" w:rsidR="00CA0DA8" w:rsidRDefault="00CA0DA8" w:rsidP="00CA0DA8">
      <w:pPr>
        <w:spacing w:line="360" w:lineRule="auto"/>
        <w:ind w:firstLine="420"/>
        <w:rPr>
          <w:rFonts w:hAnsi="宋体"/>
          <w:sz w:val="24"/>
          <w:szCs w:val="24"/>
        </w:rPr>
      </w:pPr>
      <w:r>
        <w:rPr>
          <w:rFonts w:hAnsi="宋体" w:hint="eastAsia"/>
          <w:sz w:val="24"/>
          <w:szCs w:val="24"/>
        </w:rPr>
        <w:t>2</w:t>
      </w:r>
      <w:r>
        <w:rPr>
          <w:rFonts w:hAnsi="宋体" w:hint="eastAsia"/>
          <w:sz w:val="24"/>
          <w:szCs w:val="24"/>
        </w:rPr>
        <w:t>、根据权利要求</w:t>
      </w:r>
      <w:r>
        <w:rPr>
          <w:rFonts w:hAnsi="宋体" w:hint="eastAsia"/>
          <w:sz w:val="24"/>
          <w:szCs w:val="24"/>
        </w:rPr>
        <w:t>1</w:t>
      </w:r>
      <w:r>
        <w:rPr>
          <w:rFonts w:hAnsi="宋体" w:hint="eastAsia"/>
          <w:sz w:val="24"/>
          <w:szCs w:val="24"/>
        </w:rPr>
        <w:t>所述的</w:t>
      </w:r>
      <w:r w:rsidRPr="00BE7797">
        <w:rPr>
          <w:rFonts w:hint="eastAsia"/>
          <w:sz w:val="24"/>
          <w:szCs w:val="24"/>
        </w:rPr>
        <w:t>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Pr>
          <w:rFonts w:hint="eastAsia"/>
          <w:sz w:val="24"/>
          <w:szCs w:val="24"/>
        </w:rPr>
        <w:t>，其特征在于，</w:t>
      </w:r>
      <w:r>
        <w:rPr>
          <w:rFonts w:hAnsi="宋体" w:hint="eastAsia"/>
          <w:sz w:val="24"/>
          <w:szCs w:val="24"/>
        </w:rPr>
        <w:t>所述</w:t>
      </w:r>
      <w:r w:rsidRPr="00BE7797">
        <w:rPr>
          <w:rFonts w:hAnsi="宋体" w:hint="eastAsia"/>
          <w:sz w:val="24"/>
          <w:szCs w:val="24"/>
        </w:rPr>
        <w:t>透射率图像</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oMath>
      <w:r>
        <w:rPr>
          <w:rFonts w:hAnsi="宋体" w:hint="eastAsia"/>
          <w:sz w:val="24"/>
          <w:szCs w:val="24"/>
        </w:rPr>
        <w:t>的</w:t>
      </w:r>
      <w:r w:rsidRPr="00120A48">
        <w:rPr>
          <w:rFonts w:hAnsi="宋体" w:hint="eastAsia"/>
          <w:sz w:val="24"/>
          <w:szCs w:val="24"/>
        </w:rPr>
        <w:t>计算方法为：</w:t>
      </w:r>
    </w:p>
    <w:p w14:paraId="2F990DC0" w14:textId="76695A45" w:rsidR="00CA0DA8" w:rsidRDefault="00CA0DA8" w:rsidP="00CA0DA8">
      <w:pPr>
        <w:snapToGrid w:val="0"/>
        <w:spacing w:line="360" w:lineRule="auto"/>
        <w:ind w:firstLineChars="200" w:firstLine="480"/>
        <w:jc w:val="left"/>
        <w:rPr>
          <w:rFonts w:hAnsi="宋体"/>
          <w:sz w:val="24"/>
          <w:szCs w:val="24"/>
        </w:rPr>
      </w:pPr>
      <w:r w:rsidRPr="00BE7797">
        <w:rPr>
          <w:rFonts w:hAnsi="宋体" w:hint="eastAsia"/>
          <w:sz w:val="24"/>
          <w:szCs w:val="24"/>
        </w:rPr>
        <w:t>根据</w:t>
      </w:r>
      <w:r w:rsidRPr="00BE7797">
        <w:rPr>
          <w:rFonts w:hAnsi="宋体"/>
          <w:sz w:val="24"/>
          <w:szCs w:val="24"/>
        </w:rPr>
        <w:t>大气</w:t>
      </w:r>
      <w:r w:rsidRPr="00BE7797">
        <w:rPr>
          <w:rFonts w:hAnsi="宋体" w:hint="eastAsia"/>
          <w:sz w:val="24"/>
          <w:szCs w:val="24"/>
        </w:rPr>
        <w:t>散射</w:t>
      </w:r>
      <w:r w:rsidRPr="00BE7797">
        <w:rPr>
          <w:rFonts w:hAnsi="宋体"/>
          <w:sz w:val="24"/>
          <w:szCs w:val="24"/>
        </w:rPr>
        <w:t>模型</w:t>
      </w:r>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+A(1-t(i))</m:t>
        </m:r>
      </m:oMath>
      <w:r>
        <w:rPr>
          <w:rFonts w:hAnsi="宋体" w:hint="eastAsia"/>
          <w:sz w:val="24"/>
          <w:szCs w:val="24"/>
        </w:rPr>
        <w:t>，</w:t>
      </w:r>
      <w:r w:rsidRPr="00AF7163">
        <w:rPr>
          <w:rFonts w:hAnsi="宋体" w:hint="eastAsia"/>
          <w:sz w:val="24"/>
          <w:szCs w:val="24"/>
        </w:rPr>
        <w:t>令</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oMath>
      <w:r w:rsidRPr="00AF7163">
        <w:rPr>
          <w:rFonts w:hAnsi="宋体" w:hint="eastAsia"/>
          <w:sz w:val="24"/>
          <w:szCs w:val="24"/>
        </w:rPr>
        <w:t>推导</w:t>
      </w:r>
      <w:r w:rsidRPr="00AF7163">
        <w:rPr>
          <w:rFonts w:hAnsi="宋体"/>
          <w:sz w:val="24"/>
          <w:szCs w:val="24"/>
        </w:rPr>
        <w:t>出透射率</w:t>
      </w:r>
      <w:r w:rsidRPr="00BE7797">
        <w:rPr>
          <w:rFonts w:hAnsi="宋体" w:hint="eastAsia"/>
          <w:sz w:val="24"/>
          <w:szCs w:val="24"/>
        </w:rPr>
        <w:t>图像</w:t>
      </w:r>
      <w:r w:rsidRPr="00AF7163">
        <w:rPr>
          <w:rFonts w:hAnsi="宋体" w:hint="eastAsia"/>
          <w:sz w:val="24"/>
          <w:szCs w:val="24"/>
        </w:rPr>
        <w:t>为</w:t>
      </w:r>
      <w:r>
        <w:rPr>
          <w:rFonts w:hAnsi="宋体" w:hint="eastAsia"/>
          <w:sz w:val="24"/>
          <w:szCs w:val="24"/>
        </w:rPr>
        <w:t>：</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=1-ω</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num>
          <m:den>
            <m:r>
              <w:rPr>
                <w:rFonts w:ascii="Cambria Math" w:hAnsi="Cambria Math"/>
                <w:sz w:val="24"/>
                <w:szCs w:val="24"/>
              </w:rPr>
              <m:t>A</m:t>
            </m:r>
          </m:den>
        </m:f>
      </m:oMath>
      <w:r>
        <w:rPr>
          <w:rFonts w:hAnsi="宋体" w:hint="eastAsia"/>
          <w:sz w:val="24"/>
          <w:szCs w:val="24"/>
        </w:rPr>
        <w:t>；其中，</w:t>
      </w:r>
      <m:oMath>
        <m:r>
          <w:rPr>
            <w:rFonts w:ascii="Cambria Math" w:hAnsi="Cambria Math"/>
            <w:sz w:val="24"/>
            <w:szCs w:val="24"/>
          </w:rPr>
          <m:t>ω</m:t>
        </m:r>
      </m:oMath>
      <w:r w:rsidRPr="00BE7797">
        <w:rPr>
          <w:rFonts w:hAnsi="宋体" w:hint="eastAsia"/>
          <w:sz w:val="24"/>
          <w:szCs w:val="24"/>
        </w:rPr>
        <w:t>为雾常量参数</w:t>
      </w:r>
      <w:r>
        <w:rPr>
          <w:rFonts w:hAnsi="宋体" w:hint="eastAsia"/>
          <w:sz w:val="24"/>
          <w:szCs w:val="24"/>
        </w:rPr>
        <w:t>，</w:t>
      </w:r>
      <w:ins w:id="55" w:author="Yang Wang" w:date="2019-10-23T17:27:00Z">
        <w:r w:rsidR="002A60E8">
          <w:rPr>
            <w:rFonts w:hAnsi="宋体" w:hint="eastAsia"/>
            <w:sz w:val="24"/>
            <w:szCs w:val="24"/>
          </w:rPr>
          <w:t>我们取值为</w:t>
        </w:r>
        <w:r w:rsidR="002A60E8">
          <w:rPr>
            <w:rFonts w:hAnsi="宋体" w:hint="eastAsia"/>
            <w:sz w:val="24"/>
            <w:szCs w:val="24"/>
          </w:rPr>
          <w:t>0.95</w:t>
        </w:r>
        <w:r w:rsidR="002A60E8">
          <w:rPr>
            <w:rFonts w:hAnsi="宋体" w:hint="eastAsia"/>
            <w:sz w:val="24"/>
            <w:szCs w:val="24"/>
          </w:rPr>
          <w:t>，</w:t>
        </w:r>
      </w:ins>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oMath>
      <w:r w:rsidRPr="00AF7163">
        <w:rPr>
          <w:rFonts w:hAnsi="宋体"/>
          <w:sz w:val="24"/>
          <w:szCs w:val="24"/>
        </w:rPr>
        <w:t>为</w:t>
      </w:r>
      <w:del w:id="56" w:author="Yang Wang" w:date="2019-10-23T11:03:00Z">
        <w:r w:rsidRPr="00AF7163" w:rsidDel="00EA75DE">
          <w:rPr>
            <w:rFonts w:hAnsi="宋体" w:hint="eastAsia"/>
            <w:sz w:val="24"/>
            <w:szCs w:val="24"/>
          </w:rPr>
          <w:delText>像素点</w:delText>
        </w:r>
        <w:r w:rsidRPr="00AF7163" w:rsidDel="00EA75DE">
          <w:rPr>
            <w:rFonts w:hAnsi="宋体"/>
            <w:i/>
            <w:sz w:val="24"/>
            <w:szCs w:val="24"/>
          </w:rPr>
          <w:delText>i</w:delText>
        </w:r>
      </w:del>
      <w:r w:rsidRPr="00AF7163">
        <w:rPr>
          <w:rFonts w:hAnsi="宋体"/>
          <w:sz w:val="24"/>
          <w:szCs w:val="24"/>
        </w:rPr>
        <w:t>待去雾</w:t>
      </w:r>
      <w:ins w:id="57" w:author="Yang Wang" w:date="2019-10-23T11:01:00Z">
        <w:r w:rsidR="00EA75DE">
          <w:rPr>
            <w:rFonts w:hAnsi="宋体" w:hint="eastAsia"/>
            <w:sz w:val="24"/>
            <w:szCs w:val="24"/>
          </w:rPr>
          <w:t>图像</w:t>
        </w:r>
      </w:ins>
      <w:r w:rsidRPr="00AF7163">
        <w:rPr>
          <w:rFonts w:hAnsi="宋体" w:hint="eastAsia"/>
          <w:sz w:val="24"/>
          <w:szCs w:val="24"/>
        </w:rPr>
        <w:t>的暗通道</w:t>
      </w:r>
      <w:del w:id="58" w:author="Yang Wang" w:date="2019-10-23T17:08:00Z">
        <w:r w:rsidRPr="00AF7163" w:rsidDel="00211E5F">
          <w:rPr>
            <w:rFonts w:hAnsi="宋体"/>
            <w:sz w:val="24"/>
            <w:szCs w:val="24"/>
          </w:rPr>
          <w:delText>图像</w:delText>
        </w:r>
      </w:del>
      <w:ins w:id="59" w:author="Yang Wang" w:date="2019-10-23T11:03:00Z">
        <w:r w:rsidR="00EA75DE">
          <w:rPr>
            <w:rFonts w:hAnsi="宋体" w:hint="eastAsia"/>
            <w:sz w:val="24"/>
            <w:szCs w:val="24"/>
          </w:rPr>
          <w:t>中</w:t>
        </w:r>
        <w:r w:rsidR="00EA75DE" w:rsidRPr="00AF7163">
          <w:rPr>
            <w:rFonts w:hAnsi="宋体" w:hint="eastAsia"/>
            <w:sz w:val="24"/>
            <w:szCs w:val="24"/>
          </w:rPr>
          <w:t>像素点</w:t>
        </w:r>
        <w:r w:rsidR="00EA75DE" w:rsidRPr="00AF7163">
          <w:rPr>
            <w:rFonts w:hAnsi="宋体"/>
            <w:i/>
            <w:sz w:val="24"/>
            <w:szCs w:val="24"/>
          </w:rPr>
          <w:t>i</w:t>
        </w:r>
        <w:r w:rsidR="00EA75DE" w:rsidRPr="00EA75DE">
          <w:rPr>
            <w:rFonts w:hAnsi="宋体" w:hint="eastAsia"/>
            <w:sz w:val="24"/>
            <w:szCs w:val="24"/>
            <w:rPrChange w:id="60" w:author="Yang Wang" w:date="2019-10-23T11:03:00Z">
              <w:rPr>
                <w:rFonts w:hAnsi="宋体" w:hint="eastAsia"/>
                <w:i/>
                <w:sz w:val="24"/>
                <w:szCs w:val="24"/>
              </w:rPr>
            </w:rPrChange>
          </w:rPr>
          <w:t>的值</w:t>
        </w:r>
      </w:ins>
      <w:r>
        <w:rPr>
          <w:rFonts w:hAnsi="宋体" w:hint="eastAsia"/>
          <w:sz w:val="24"/>
          <w:szCs w:val="24"/>
        </w:rPr>
        <w:t>，</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oMath>
      <w:r w:rsidRPr="00AF7163">
        <w:rPr>
          <w:rFonts w:hAnsi="宋体" w:hint="eastAsia"/>
          <w:sz w:val="24"/>
          <w:szCs w:val="24"/>
        </w:rPr>
        <w:t>为</w:t>
      </w:r>
      <w:ins w:id="61" w:author="Yang Wang" w:date="2019-10-23T11:00:00Z">
        <w:r w:rsidR="00EA75DE" w:rsidRPr="00AF7163">
          <w:rPr>
            <w:rFonts w:hAnsi="宋体" w:hint="eastAsia"/>
            <w:sz w:val="24"/>
            <w:szCs w:val="24"/>
          </w:rPr>
          <w:t>无雾图像的</w:t>
        </w:r>
        <w:r w:rsidR="00EA75DE" w:rsidRPr="00AF7163">
          <w:rPr>
            <w:rFonts w:hAnsi="宋体"/>
            <w:sz w:val="24"/>
            <w:szCs w:val="24"/>
          </w:rPr>
          <w:t>暗通道</w:t>
        </w:r>
        <w:r w:rsidR="00EA75DE">
          <w:rPr>
            <w:rFonts w:hAnsi="宋体" w:hint="eastAsia"/>
            <w:sz w:val="24"/>
            <w:szCs w:val="24"/>
          </w:rPr>
          <w:t>中</w:t>
        </w:r>
      </w:ins>
      <w:r w:rsidRPr="00AF7163">
        <w:rPr>
          <w:rFonts w:hAnsi="宋体" w:hint="eastAsia"/>
          <w:sz w:val="24"/>
          <w:szCs w:val="24"/>
        </w:rPr>
        <w:t>像素点</w:t>
      </w:r>
      <w:r w:rsidRPr="00AF7163">
        <w:rPr>
          <w:rFonts w:hAnsi="宋体"/>
          <w:i/>
          <w:sz w:val="24"/>
          <w:szCs w:val="24"/>
        </w:rPr>
        <w:t>i</w:t>
      </w:r>
      <w:r w:rsidRPr="00AF7163">
        <w:rPr>
          <w:rFonts w:hAnsi="宋体" w:hint="eastAsia"/>
          <w:sz w:val="24"/>
          <w:szCs w:val="24"/>
        </w:rPr>
        <w:t>的</w:t>
      </w:r>
      <w:ins w:id="62" w:author="Yang Wang" w:date="2019-10-23T11:00:00Z">
        <w:r w:rsidR="00EA75DE">
          <w:rPr>
            <w:rFonts w:hAnsi="宋体" w:hint="eastAsia"/>
            <w:sz w:val="24"/>
            <w:szCs w:val="24"/>
          </w:rPr>
          <w:t>值</w:t>
        </w:r>
      </w:ins>
      <w:del w:id="63" w:author="Yang Wang" w:date="2019-10-23T11:00:00Z">
        <w:r w:rsidRPr="00AF7163" w:rsidDel="00EA75DE">
          <w:rPr>
            <w:rFonts w:hAnsi="宋体" w:hint="eastAsia"/>
            <w:sz w:val="24"/>
            <w:szCs w:val="24"/>
          </w:rPr>
          <w:delText>无雾图像的</w:delText>
        </w:r>
        <w:r w:rsidRPr="00AF7163" w:rsidDel="00EA75DE">
          <w:rPr>
            <w:rFonts w:hAnsi="宋体"/>
            <w:sz w:val="24"/>
            <w:szCs w:val="24"/>
          </w:rPr>
          <w:delText>暗通道图像</w:delText>
        </w:r>
      </w:del>
      <w:r>
        <w:rPr>
          <w:rFonts w:hAnsi="宋体" w:hint="eastAsia"/>
          <w:sz w:val="24"/>
          <w:szCs w:val="24"/>
        </w:rPr>
        <w:t>。</w:t>
      </w:r>
    </w:p>
    <w:p w14:paraId="1DB1578B" w14:textId="2D0C5AB9" w:rsidR="00CA0DA8" w:rsidRPr="00E21B6F" w:rsidRDefault="00CA0DA8" w:rsidP="00CA0DA8">
      <w:pPr>
        <w:spacing w:line="360" w:lineRule="auto"/>
        <w:ind w:firstLine="420"/>
        <w:rPr>
          <w:rFonts w:hAnsi="宋体"/>
          <w:sz w:val="24"/>
          <w:szCs w:val="24"/>
        </w:rPr>
      </w:pPr>
      <w:r>
        <w:rPr>
          <w:rFonts w:hAnsi="宋体" w:hint="eastAsia"/>
          <w:sz w:val="24"/>
          <w:szCs w:val="24"/>
        </w:rPr>
        <w:t>3</w:t>
      </w:r>
      <w:r>
        <w:rPr>
          <w:rFonts w:hAnsi="宋体" w:hint="eastAsia"/>
          <w:sz w:val="24"/>
          <w:szCs w:val="24"/>
        </w:rPr>
        <w:t>、根据权利要求</w:t>
      </w:r>
      <w:r>
        <w:rPr>
          <w:rFonts w:hAnsi="宋体" w:hint="eastAsia"/>
          <w:sz w:val="24"/>
          <w:szCs w:val="24"/>
        </w:rPr>
        <w:t>2</w:t>
      </w:r>
      <w:r>
        <w:rPr>
          <w:rFonts w:hAnsi="宋体" w:hint="eastAsia"/>
          <w:sz w:val="24"/>
          <w:szCs w:val="24"/>
        </w:rPr>
        <w:t>所述的</w:t>
      </w:r>
      <w:r w:rsidRPr="00BE7797">
        <w:rPr>
          <w:rFonts w:hint="eastAsia"/>
          <w:sz w:val="24"/>
          <w:szCs w:val="24"/>
        </w:rPr>
        <w:t>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Pr>
          <w:rFonts w:hint="eastAsia"/>
          <w:sz w:val="24"/>
          <w:szCs w:val="24"/>
        </w:rPr>
        <w:t>，其特征在于，</w:t>
      </w:r>
      <w:r>
        <w:rPr>
          <w:rFonts w:hAnsi="宋体" w:hint="eastAsia"/>
          <w:sz w:val="24"/>
          <w:szCs w:val="24"/>
        </w:rPr>
        <w:t>采用</w:t>
      </w:r>
      <w:r w:rsidRPr="00BE7797">
        <w:rPr>
          <w:rFonts w:asciiTheme="minorEastAsia" w:eastAsiaTheme="minorEastAsia" w:hAnsiTheme="minorEastAsia"/>
          <w:sz w:val="24"/>
          <w:szCs w:val="24"/>
        </w:rPr>
        <w:t>导向滤波处理</w:t>
      </w:r>
      <w:r>
        <w:rPr>
          <w:rFonts w:hAnsi="宋体" w:hint="eastAsia"/>
          <w:sz w:val="24"/>
          <w:szCs w:val="24"/>
        </w:rPr>
        <w:t>对</w:t>
      </w:r>
      <w:r w:rsidRPr="00BE7797">
        <w:rPr>
          <w:rFonts w:hAnsi="宋体" w:hint="eastAsia"/>
          <w:sz w:val="24"/>
          <w:szCs w:val="24"/>
        </w:rPr>
        <w:t>透射率图像</w:t>
      </w:r>
      <m:oMath>
        <m:r>
          <w:rPr>
            <w:rFonts w:ascii="Cambria Math" w:hAnsi="Cambria Math"/>
            <w:sz w:val="24"/>
            <w:szCs w:val="24"/>
          </w:rPr>
          <m:t>t</m:t>
        </m:r>
        <m:d>
          <m:dPr>
            <m:ctrlPr>
              <w:del w:id="64" w:author="Yang Wang" w:date="2019-10-23T11:26:00Z">
                <w:rPr>
                  <w:rFonts w:ascii="Cambria Math" w:hAnsi="Cambria Math"/>
                  <w:i/>
                  <w:sz w:val="24"/>
                  <w:szCs w:val="24"/>
                </w:rPr>
              </w:del>
            </m:ctrlPr>
          </m:dPr>
          <m:e>
            <m:r>
              <w:del w:id="65" w:author="Yang Wang" w:date="2019-10-23T11:26:00Z">
                <w:rPr>
                  <w:rFonts w:ascii="Cambria Math" w:hAnsi="Cambria Math"/>
                  <w:sz w:val="24"/>
                  <w:szCs w:val="24"/>
                </w:rPr>
                <m:t>i</m:t>
              </w:del>
            </m:r>
          </m:e>
        </m:d>
      </m:oMath>
      <w:r w:rsidRPr="00BE7797">
        <w:rPr>
          <w:rFonts w:asciiTheme="minorEastAsia" w:eastAsiaTheme="minorEastAsia" w:hAnsiTheme="minorEastAsia" w:hint="eastAsia"/>
          <w:sz w:val="24"/>
          <w:szCs w:val="24"/>
        </w:rPr>
        <w:t>进行</w:t>
      </w:r>
      <w:r>
        <w:rPr>
          <w:rFonts w:asciiTheme="minorEastAsia" w:eastAsiaTheme="minorEastAsia" w:hAnsiTheme="minorEastAsia" w:hint="eastAsia"/>
          <w:sz w:val="24"/>
          <w:szCs w:val="24"/>
        </w:rPr>
        <w:t>精细化处理，其中，</w:t>
      </w:r>
      <w:r w:rsidRPr="00BE7797">
        <w:rPr>
          <w:rFonts w:asciiTheme="minorEastAsia" w:eastAsiaTheme="minorEastAsia" w:hAnsiTheme="minorEastAsia"/>
          <w:sz w:val="24"/>
          <w:szCs w:val="24"/>
        </w:rPr>
        <w:t>引导图为</w:t>
      </w:r>
      <w:r w:rsidRPr="00BE7797">
        <w:rPr>
          <w:rFonts w:hAnsi="宋体" w:hint="eastAsia"/>
          <w:sz w:val="24"/>
          <w:szCs w:val="24"/>
        </w:rPr>
        <w:t>滤波</w:t>
      </w:r>
      <w:r w:rsidRPr="00BE7797">
        <w:rPr>
          <w:rFonts w:hAnsi="宋体"/>
          <w:sz w:val="24"/>
          <w:szCs w:val="24"/>
        </w:rPr>
        <w:t>处理</w:t>
      </w:r>
      <w:r>
        <w:rPr>
          <w:rFonts w:hAnsi="宋体" w:hint="eastAsia"/>
          <w:sz w:val="24"/>
          <w:szCs w:val="24"/>
        </w:rPr>
        <w:t>后</w:t>
      </w:r>
      <w:r w:rsidRPr="00BE7797">
        <w:rPr>
          <w:rFonts w:hAnsi="宋体"/>
          <w:sz w:val="24"/>
          <w:szCs w:val="24"/>
        </w:rPr>
        <w:t>暗通道图</w:t>
      </w:r>
      <m:oMath>
        <m:sSup>
          <m:sSupPr>
            <m:ctrlPr>
              <w:rPr>
                <w:rFonts w:ascii="Cambria Math" w:hAnsi="Cambria Math"/>
                <w:sz w:val="24"/>
                <w:szCs w:val="24"/>
              </w:rPr>
            </m:ctrlPr>
          </m:sSupPr>
          <m:e>
            <m:r>
              <w:rPr>
                <w:rFonts w:ascii="Cambria Math" w:hAnsi="Cambria Math"/>
                <w:sz w:val="24"/>
                <w:szCs w:val="24"/>
              </w:rPr>
              <m:t>O</m:t>
            </m:r>
          </m:e>
          <m:sup>
            <m:r>
              <w:rPr>
                <w:rFonts w:ascii="Cambria Math" w:hAnsi="Cambria Math"/>
                <w:sz w:val="24"/>
                <w:szCs w:val="24"/>
              </w:rPr>
              <m:t>dark</m:t>
            </m:r>
          </m:sup>
        </m:sSup>
        <m:r>
          <w:del w:id="66" w:author="Yang Wang" w:date="2019-10-23T11:26:00Z">
            <w:rPr>
              <w:rFonts w:ascii="Cambria Math" w:hAnsi="Cambria Math" w:hint="eastAsia"/>
              <w:sz w:val="24"/>
              <w:szCs w:val="24"/>
            </w:rPr>
            <m:t>(</m:t>
          </w:del>
        </m:r>
        <m:r>
          <w:del w:id="67" w:author="Yang Wang" w:date="2019-10-23T11:26:00Z">
            <w:rPr>
              <w:rFonts w:ascii="Cambria Math" w:hAnsi="Cambria Math"/>
              <w:sz w:val="24"/>
              <w:szCs w:val="24"/>
            </w:rPr>
            <m:t>i)</m:t>
          </w:del>
        </m:r>
      </m:oMath>
      <w:r>
        <w:rPr>
          <w:rFonts w:asciiTheme="minorEastAsia" w:eastAsiaTheme="minorEastAsia" w:hAnsiTheme="minorEastAsia" w:hint="eastAsia"/>
          <w:sz w:val="24"/>
          <w:szCs w:val="24"/>
        </w:rPr>
        <w:t>。</w:t>
      </w:r>
    </w:p>
    <w:p w14:paraId="37782C57" w14:textId="45F3B853" w:rsidR="00CA0DA8" w:rsidRDefault="00CA0DA8" w:rsidP="00CA0DA8">
      <w:pPr>
        <w:snapToGrid w:val="0"/>
        <w:spacing w:line="360" w:lineRule="auto"/>
        <w:ind w:firstLineChars="200" w:firstLine="480"/>
        <w:jc w:val="left"/>
        <w:rPr>
          <w:rFonts w:asciiTheme="minorEastAsia" w:eastAsiaTheme="minorEastAsia" w:hAnsiTheme="minorEastAsia"/>
          <w:sz w:val="24"/>
          <w:szCs w:val="24"/>
        </w:rPr>
      </w:pPr>
      <w:r>
        <w:rPr>
          <w:rFonts w:hAnsi="宋体" w:hint="eastAsia"/>
          <w:sz w:val="24"/>
          <w:szCs w:val="24"/>
        </w:rPr>
        <w:t>4</w:t>
      </w:r>
      <w:r>
        <w:rPr>
          <w:rFonts w:hAnsi="宋体" w:hint="eastAsia"/>
          <w:sz w:val="24"/>
          <w:szCs w:val="24"/>
        </w:rPr>
        <w:t>、根据权利要求</w:t>
      </w:r>
      <w:r>
        <w:rPr>
          <w:rFonts w:hAnsi="宋体" w:hint="eastAsia"/>
          <w:sz w:val="24"/>
          <w:szCs w:val="24"/>
        </w:rPr>
        <w:t>1</w:t>
      </w:r>
      <w:r>
        <w:rPr>
          <w:rFonts w:hAnsi="宋体" w:hint="eastAsia"/>
          <w:sz w:val="24"/>
          <w:szCs w:val="24"/>
        </w:rPr>
        <w:t>所述的</w:t>
      </w:r>
      <w:r w:rsidRPr="00BE7797">
        <w:rPr>
          <w:rFonts w:hint="eastAsia"/>
          <w:sz w:val="24"/>
          <w:szCs w:val="24"/>
        </w:rPr>
        <w:t>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Pr>
          <w:rFonts w:hint="eastAsia"/>
          <w:sz w:val="24"/>
          <w:szCs w:val="24"/>
        </w:rPr>
        <w:t>，其特征在于，</w:t>
      </w:r>
      <w:r w:rsidRPr="00120A48">
        <w:rPr>
          <w:rFonts w:asciiTheme="minorEastAsia" w:eastAsiaTheme="minorEastAsia" w:hAnsiTheme="minorEastAsia" w:hint="eastAsia"/>
          <w:sz w:val="24"/>
          <w:szCs w:val="24"/>
        </w:rPr>
        <w:t>当</w:t>
      </w:r>
      <m:oMath>
        <m:d>
          <m:dPr>
            <m:begChr m:val="|"/>
            <m:endChr m:val="|"/>
            <m:ctrlPr>
              <w:rPr>
                <w:rFonts w:ascii="Cambria Math" w:eastAsiaTheme="minorEastAsia" w:hAnsi="Cambria Math"/>
                <w:i/>
                <w:iCs/>
                <w:sz w:val="24"/>
                <w:szCs w:val="24"/>
              </w:rPr>
            </m:ctrlPr>
          </m:dPr>
          <m:e>
            <m:sSup>
              <m:sSupPr>
                <m:ctrlPr>
                  <w:ins w:id="68" w:author="Yang Wang" w:date="2019-10-23T17:05:00Z">
                    <w:rPr>
                      <w:rFonts w:ascii="Cambria Math" w:hAnsi="Cambria Math"/>
                      <w:i/>
                      <w:sz w:val="24"/>
                      <w:szCs w:val="24"/>
                    </w:rPr>
                  </w:ins>
                </m:ctrlPr>
              </m:sSupPr>
              <m:e>
                <m:r>
                  <w:ins w:id="69" w:author="Yang Wang" w:date="2019-10-23T17:05:00Z">
                    <w:rPr>
                      <w:rFonts w:ascii="Cambria Math" w:hAnsi="Cambria Math"/>
                      <w:sz w:val="24"/>
                      <w:szCs w:val="24"/>
                    </w:rPr>
                    <m:t>O</m:t>
                  </w:ins>
                </m:r>
              </m:e>
              <m:sup>
                <m:r>
                  <w:ins w:id="70" w:author="Yang Wang" w:date="2019-10-23T17:05:00Z">
                    <w:rPr>
                      <w:rFonts w:ascii="Cambria Math" w:hAnsi="Cambria Math"/>
                      <w:sz w:val="24"/>
                      <w:szCs w:val="24"/>
                    </w:rPr>
                    <m:t>c</m:t>
                  </w:ins>
                </m:r>
              </m:sup>
            </m:sSup>
            <m:d>
              <m:dPr>
                <m:ctrlPr>
                  <w:ins w:id="71" w:author="Yang Wang" w:date="2019-10-23T17:05:00Z">
                    <w:rPr>
                      <w:rFonts w:ascii="Cambria Math" w:hAnsi="Cambria Math"/>
                      <w:sz w:val="24"/>
                      <w:szCs w:val="24"/>
                    </w:rPr>
                  </w:ins>
                </m:ctrlPr>
              </m:dPr>
              <m:e>
                <m:r>
                  <w:ins w:id="72" w:author="Yang Wang" w:date="2019-10-23T17:05:00Z">
                    <w:rPr>
                      <w:rFonts w:ascii="Cambria Math" w:hAnsi="Cambria Math"/>
                      <w:sz w:val="24"/>
                      <w:szCs w:val="24"/>
                    </w:rPr>
                    <m:t>i</m:t>
                  </w:ins>
                </m:r>
              </m:e>
            </m:d>
            <m:r>
              <w:ins w:id="73" w:author="Yang Wang" w:date="2019-10-23T17:05:00Z">
                <m:rPr>
                  <m:sty m:val="p"/>
                </m:rPr>
                <w:rPr>
                  <w:rFonts w:ascii="Cambria Math" w:hAnsi="Cambria Math"/>
                  <w:sz w:val="24"/>
                  <w:szCs w:val="24"/>
                </w:rPr>
                <m:t>-</m:t>
              </w:ins>
            </m:r>
            <m:r>
              <w:ins w:id="74" w:author="Yang Wang" w:date="2019-10-23T17:05:00Z">
                <w:rPr>
                  <w:rFonts w:ascii="Cambria Math" w:hAnsi="Cambria Math"/>
                  <w:sz w:val="24"/>
                  <w:szCs w:val="24"/>
                </w:rPr>
                <m:t>A</m:t>
              </w:ins>
            </m:r>
            <m:r>
              <w:del w:id="75" w:author="Yang Wang" w:date="2019-10-23T17:05:00Z">
                <w:rPr>
                  <w:rFonts w:ascii="Cambria Math" w:eastAsiaTheme="minorEastAsia" w:hAnsi="Cambria Math"/>
                  <w:sz w:val="24"/>
                  <w:szCs w:val="24"/>
                </w:rPr>
                <m:t>O</m:t>
              </w:del>
            </m:r>
            <m:d>
              <m:dPr>
                <m:ctrlPr>
                  <w:del w:id="76" w:author="Yang Wang" w:date="2019-10-23T17:05:00Z">
                    <w:rPr>
                      <w:rFonts w:ascii="Cambria Math" w:eastAsiaTheme="minorEastAsia" w:hAnsi="Cambria Math"/>
                      <w:i/>
                      <w:iCs/>
                      <w:sz w:val="24"/>
                      <w:szCs w:val="24"/>
                    </w:rPr>
                  </w:del>
                </m:ctrlPr>
              </m:dPr>
              <m:e>
                <m:r>
                  <w:del w:id="77" w:author="Yang Wang" w:date="2019-10-23T17:05:00Z">
                    <w:rPr>
                      <w:rFonts w:ascii="Cambria Math" w:eastAsiaTheme="minorEastAsia" w:hAnsi="Cambria Math"/>
                      <w:sz w:val="24"/>
                      <w:szCs w:val="24"/>
                    </w:rPr>
                    <m:t>i</m:t>
                  </w:del>
                </m:r>
              </m:e>
            </m:d>
            <m:r>
              <w:del w:id="78" w:author="Yang Wang" w:date="2019-10-23T17:05:00Z">
                <w:rPr>
                  <w:rFonts w:ascii="Cambria Math" w:eastAsiaTheme="minorEastAsia" w:hAnsi="Cambria Math"/>
                  <w:sz w:val="24"/>
                  <w:szCs w:val="24"/>
                </w:rPr>
                <m:t>-A</m:t>
              </w:del>
            </m:r>
          </m:e>
        </m:d>
        <m:r>
          <w:rPr>
            <w:rFonts w:ascii="Cambria Math" w:eastAsiaTheme="minorEastAsia" w:hAnsi="Cambria Math"/>
            <w:sz w:val="24"/>
            <w:szCs w:val="24"/>
          </w:rPr>
          <m:t>&lt;K</m:t>
        </m:r>
      </m:oMath>
      <w:r>
        <w:rPr>
          <w:rFonts w:asciiTheme="minorEastAsia" w:eastAsiaTheme="minorEastAsia" w:hAnsiTheme="minorEastAsia" w:hint="eastAsia"/>
          <w:sz w:val="24"/>
          <w:szCs w:val="24"/>
        </w:rPr>
        <w:t>，则</w:t>
      </w:r>
      <w:r w:rsidRPr="00BE7797">
        <w:rPr>
          <w:rFonts w:hAnsi="宋体"/>
          <w:sz w:val="24"/>
          <w:szCs w:val="24"/>
        </w:rPr>
        <w:t>图像恢复的公式</w:t>
      </w:r>
      <w:r>
        <w:rPr>
          <w:rFonts w:hAnsi="宋体" w:hint="eastAsia"/>
          <w:sz w:val="24"/>
          <w:szCs w:val="24"/>
        </w:rPr>
        <w:t>中通过取</w:t>
      </w:r>
      <m:oMath>
        <m:r>
          <w:ins w:id="79" w:author="Yang Wang" w:date="2019-10-23T17:05:00Z">
            <m:rPr>
              <m:sty m:val="p"/>
            </m:rPr>
            <w:rPr>
              <w:rFonts w:ascii="Cambria Math" w:hAnsi="Cambria Math"/>
              <w:sz w:val="24"/>
              <w:szCs w:val="24"/>
            </w:rPr>
            <m:t>1+</m:t>
          </w:ins>
        </m:r>
        <m:sSubSup>
          <m:sSubSupPr>
            <m:ctrlPr>
              <w:ins w:id="80" w:author="Yang Wang" w:date="2019-10-23T17:05:00Z">
                <w:rPr>
                  <w:rFonts w:ascii="Cambria Math" w:hAnsi="Cambria Math"/>
                  <w:sz w:val="24"/>
                  <w:szCs w:val="24"/>
                </w:rPr>
              </w:ins>
            </m:ctrlPr>
          </m:sSubSupPr>
          <m:e>
            <m:r>
              <w:ins w:id="81" w:author="Yang Wang" w:date="2019-10-23T17:05:00Z">
                <w:rPr>
                  <w:rFonts w:ascii="Cambria Math" w:hAnsi="Cambria Math"/>
                  <w:sz w:val="24"/>
                  <w:szCs w:val="24"/>
                </w:rPr>
                <m:t>log</m:t>
              </w:ins>
            </m:r>
          </m:e>
          <m:sub>
            <m:r>
              <w:ins w:id="82" w:author="Yang Wang" w:date="2019-10-23T17:05:00Z">
                <m:rPr>
                  <m:sty m:val="p"/>
                </m:rPr>
                <w:rPr>
                  <w:rFonts w:ascii="Cambria Math" w:hAnsi="Cambria Math"/>
                  <w:sz w:val="24"/>
                  <w:szCs w:val="24"/>
                </w:rPr>
                <m:t>10</m:t>
              </w:ins>
            </m:r>
          </m:sub>
          <m:sup>
            <m:d>
              <m:dPr>
                <m:begChr m:val="|"/>
                <m:endChr m:val="|"/>
                <m:ctrlPr>
                  <w:ins w:id="83" w:author="Yang Wang" w:date="2019-10-23T17:05:00Z">
                    <w:rPr>
                      <w:rFonts w:ascii="Cambria Math" w:hAnsi="Cambria Math"/>
                      <w:sz w:val="24"/>
                      <w:szCs w:val="24"/>
                    </w:rPr>
                  </w:ins>
                </m:ctrlPr>
              </m:dPr>
              <m:e>
                <m:f>
                  <m:fPr>
                    <m:ctrlPr>
                      <w:ins w:id="84" w:author="Yang Wang" w:date="2019-10-23T17:05:00Z">
                        <w:rPr>
                          <w:rFonts w:ascii="Cambria Math" w:hAnsi="Cambria Math"/>
                          <w:sz w:val="24"/>
                          <w:szCs w:val="24"/>
                        </w:rPr>
                      </w:ins>
                    </m:ctrlPr>
                  </m:fPr>
                  <m:num>
                    <m:r>
                      <w:ins w:id="85" w:author="Yang Wang" w:date="2019-10-23T17:05:00Z">
                        <w:rPr>
                          <w:rFonts w:ascii="Cambria Math" w:hAnsi="Cambria Math"/>
                          <w:sz w:val="24"/>
                          <w:szCs w:val="24"/>
                        </w:rPr>
                        <m:t>K</m:t>
                      </w:ins>
                    </m:r>
                  </m:num>
                  <m:den>
                    <m:sSup>
                      <m:sSupPr>
                        <m:ctrlPr>
                          <w:ins w:id="86" w:author="Yang Wang" w:date="2019-10-23T17:05:00Z">
                            <w:rPr>
                              <w:rFonts w:ascii="Cambria Math" w:hAnsi="Cambria Math"/>
                              <w:i/>
                              <w:sz w:val="24"/>
                              <w:szCs w:val="24"/>
                            </w:rPr>
                          </w:ins>
                        </m:ctrlPr>
                      </m:sSupPr>
                      <m:e>
                        <m:r>
                          <w:ins w:id="87" w:author="Yang Wang" w:date="2019-10-23T17:05:00Z">
                            <w:rPr>
                              <w:rFonts w:ascii="Cambria Math" w:hAnsi="Cambria Math"/>
                              <w:sz w:val="24"/>
                              <w:szCs w:val="24"/>
                            </w:rPr>
                            <m:t>O</m:t>
                          </w:ins>
                        </m:r>
                      </m:e>
                      <m:sup>
                        <m:r>
                          <w:ins w:id="88" w:author="Yang Wang" w:date="2019-10-23T17:05:00Z">
                            <w:rPr>
                              <w:rFonts w:ascii="Cambria Math" w:hAnsi="Cambria Math"/>
                              <w:sz w:val="24"/>
                              <w:szCs w:val="24"/>
                            </w:rPr>
                            <m:t>c</m:t>
                          </w:ins>
                        </m:r>
                      </m:sup>
                    </m:sSup>
                    <m:d>
                      <m:dPr>
                        <m:ctrlPr>
                          <w:ins w:id="89" w:author="Yang Wang" w:date="2019-10-23T17:05:00Z">
                            <w:rPr>
                              <w:rFonts w:ascii="Cambria Math" w:hAnsi="Cambria Math"/>
                              <w:sz w:val="24"/>
                              <w:szCs w:val="24"/>
                            </w:rPr>
                          </w:ins>
                        </m:ctrlPr>
                      </m:dPr>
                      <m:e>
                        <m:r>
                          <w:ins w:id="90" w:author="Yang Wang" w:date="2019-10-23T17:05:00Z">
                            <w:rPr>
                              <w:rFonts w:ascii="Cambria Math" w:hAnsi="Cambria Math"/>
                              <w:sz w:val="24"/>
                              <w:szCs w:val="24"/>
                            </w:rPr>
                            <m:t>i</m:t>
                          </w:ins>
                        </m:r>
                      </m:e>
                    </m:d>
                    <m:r>
                      <w:ins w:id="91" w:author="Yang Wang" w:date="2019-10-23T17:05:00Z">
                        <m:rPr>
                          <m:sty m:val="p"/>
                        </m:rPr>
                        <w:rPr>
                          <w:rFonts w:ascii="Cambria Math" w:hAnsi="Cambria Math"/>
                          <w:sz w:val="24"/>
                          <w:szCs w:val="24"/>
                        </w:rPr>
                        <m:t>-</m:t>
                      </w:ins>
                    </m:r>
                    <m:r>
                      <w:ins w:id="92" w:author="Yang Wang" w:date="2019-10-23T17:05:00Z">
                        <w:rPr>
                          <w:rFonts w:ascii="Cambria Math" w:hAnsi="Cambria Math"/>
                          <w:sz w:val="24"/>
                          <w:szCs w:val="24"/>
                        </w:rPr>
                        <m:t>A</m:t>
                      </w:ins>
                    </m:r>
                  </m:den>
                </m:f>
              </m:e>
            </m:d>
          </m:sup>
        </m:sSubSup>
        <m:sSup>
          <m:sSupPr>
            <m:ctrlPr>
              <w:del w:id="93" w:author="Yang Wang" w:date="2019-10-23T17:05:00Z">
                <w:rPr>
                  <w:rFonts w:ascii="Cambria Math" w:hAnsi="Cambria Math"/>
                  <w:sz w:val="24"/>
                  <w:szCs w:val="24"/>
                </w:rPr>
              </w:del>
            </m:ctrlPr>
          </m:sSupPr>
          <m:e>
            <m:d>
              <m:dPr>
                <m:ctrlPr>
                  <w:del w:id="94" w:author="Yang Wang" w:date="2019-10-23T17:05:00Z">
                    <w:rPr>
                      <w:rFonts w:ascii="Cambria Math" w:hAnsi="Cambria Math"/>
                      <w:sz w:val="24"/>
                      <w:szCs w:val="24"/>
                    </w:rPr>
                  </w:del>
                </m:ctrlPr>
              </m:dPr>
              <m:e>
                <m:r>
                  <w:del w:id="95" w:author="Yang Wang" w:date="2019-10-23T17:05:00Z">
                    <m:rPr>
                      <m:sty m:val="p"/>
                    </m:rPr>
                    <w:rPr>
                      <w:rFonts w:ascii="Cambria Math" w:hAnsi="Cambria Math"/>
                      <w:sz w:val="24"/>
                      <w:szCs w:val="24"/>
                    </w:rPr>
                    <m:t>1+</m:t>
                  </w:del>
                </m:r>
                <m:sSubSup>
                  <m:sSubSupPr>
                    <m:ctrlPr>
                      <w:del w:id="96" w:author="Yang Wang" w:date="2019-10-23T17:05:00Z">
                        <w:rPr>
                          <w:rFonts w:ascii="Cambria Math" w:hAnsi="Cambria Math"/>
                          <w:sz w:val="24"/>
                          <w:szCs w:val="24"/>
                        </w:rPr>
                      </w:del>
                    </m:ctrlPr>
                  </m:sSubSupPr>
                  <m:e>
                    <m:r>
                      <w:del w:id="97" w:author="Yang Wang" w:date="2019-10-23T17:05:00Z">
                        <w:rPr>
                          <w:rFonts w:ascii="Cambria Math" w:hAnsi="Cambria Math"/>
                          <w:sz w:val="24"/>
                          <w:szCs w:val="24"/>
                        </w:rPr>
                        <m:t>log</m:t>
                      </w:del>
                    </m:r>
                  </m:e>
                  <m:sub>
                    <m:r>
                      <w:del w:id="98" w:author="Yang Wang" w:date="2019-10-23T17:05:00Z">
                        <m:rPr>
                          <m:sty m:val="p"/>
                        </m:rPr>
                        <w:rPr>
                          <w:rFonts w:ascii="Cambria Math" w:hAnsi="Cambria Math"/>
                          <w:sz w:val="24"/>
                          <w:szCs w:val="24"/>
                        </w:rPr>
                        <m:t>10</m:t>
                      </w:del>
                    </m:r>
                  </m:sub>
                  <m:sup>
                    <m:d>
                      <m:dPr>
                        <m:begChr m:val="|"/>
                        <m:endChr m:val="|"/>
                        <m:ctrlPr>
                          <w:del w:id="99" w:author="Yang Wang" w:date="2019-10-23T17:05:00Z">
                            <w:rPr>
                              <w:rFonts w:ascii="Cambria Math" w:hAnsi="Cambria Math"/>
                              <w:sz w:val="24"/>
                              <w:szCs w:val="24"/>
                            </w:rPr>
                          </w:del>
                        </m:ctrlPr>
                      </m:dPr>
                      <m:e>
                        <m:f>
                          <m:fPr>
                            <m:ctrlPr>
                              <w:del w:id="100" w:author="Yang Wang" w:date="2019-10-23T17:05:00Z">
                                <w:rPr>
                                  <w:rFonts w:ascii="Cambria Math" w:hAnsi="Cambria Math"/>
                                  <w:sz w:val="24"/>
                                  <w:szCs w:val="24"/>
                                </w:rPr>
                              </w:del>
                            </m:ctrlPr>
                          </m:fPr>
                          <m:num>
                            <m:r>
                              <w:del w:id="101" w:author="Yang Wang" w:date="2019-10-23T17:05:00Z">
                                <w:rPr>
                                  <w:rFonts w:ascii="Cambria Math" w:hAnsi="Cambria Math"/>
                                  <w:sz w:val="24"/>
                                  <w:szCs w:val="24"/>
                                </w:rPr>
                                <m:t>K</m:t>
                              </w:del>
                            </m:r>
                          </m:num>
                          <m:den>
                            <m:r>
                              <w:del w:id="102" w:author="Yang Wang" w:date="2019-10-23T17:05:00Z">
                                <w:rPr>
                                  <w:rFonts w:ascii="Cambria Math" w:hAnsi="Cambria Math"/>
                                  <w:sz w:val="24"/>
                                  <w:szCs w:val="24"/>
                                </w:rPr>
                                <m:t>O</m:t>
                              </w:del>
                            </m:r>
                            <m:d>
                              <m:dPr>
                                <m:ctrlPr>
                                  <w:del w:id="103" w:author="Yang Wang" w:date="2019-10-23T17:05:00Z">
                                    <w:rPr>
                                      <w:rFonts w:ascii="Cambria Math" w:hAnsi="Cambria Math"/>
                                      <w:sz w:val="24"/>
                                      <w:szCs w:val="24"/>
                                    </w:rPr>
                                  </w:del>
                                </m:ctrlPr>
                              </m:dPr>
                              <m:e>
                                <m:r>
                                  <w:del w:id="104" w:author="Yang Wang" w:date="2019-10-23T17:05:00Z">
                                    <w:rPr>
                                      <w:rFonts w:ascii="Cambria Math" w:hAnsi="Cambria Math"/>
                                      <w:sz w:val="24"/>
                                      <w:szCs w:val="24"/>
                                    </w:rPr>
                                    <m:t>i</m:t>
                                  </w:del>
                                </m:r>
                              </m:e>
                            </m:d>
                            <m:r>
                              <w:del w:id="105" w:author="Yang Wang" w:date="2019-10-23T17:05:00Z">
                                <m:rPr>
                                  <m:sty m:val="p"/>
                                </m:rPr>
                                <w:rPr>
                                  <w:rFonts w:ascii="Cambria Math" w:hAnsi="Cambria Math"/>
                                  <w:sz w:val="24"/>
                                  <w:szCs w:val="24"/>
                                </w:rPr>
                                <m:t>-</m:t>
                              </w:del>
                            </m:r>
                            <m:r>
                              <w:del w:id="106" w:author="Yang Wang" w:date="2019-10-23T17:05:00Z">
                                <w:rPr>
                                  <w:rFonts w:ascii="Cambria Math" w:hAnsi="Cambria Math"/>
                                  <w:sz w:val="24"/>
                                  <w:szCs w:val="24"/>
                                </w:rPr>
                                <m:t>A</m:t>
                              </w:del>
                            </m:r>
                          </m:den>
                        </m:f>
                      </m:e>
                    </m:d>
                  </m:sup>
                </m:sSubSup>
              </m:e>
            </m:d>
          </m:e>
          <m:sup>
            <m:r>
              <w:del w:id="107" w:author="Yang Wang" w:date="2019-10-23T17:05:00Z">
                <w:rPr>
                  <w:rFonts w:ascii="Cambria Math" w:hAnsi="Cambria Math"/>
                  <w:sz w:val="24"/>
                  <w:szCs w:val="24"/>
                </w:rPr>
                <m:t>γ</m:t>
              </w:del>
            </m:r>
          </m:sup>
        </m:sSup>
      </m:oMath>
      <w:r>
        <w:rPr>
          <w:rFonts w:hAnsi="宋体" w:hint="eastAsia"/>
          <w:sz w:val="24"/>
          <w:szCs w:val="24"/>
        </w:rPr>
        <w:t>进行</w:t>
      </w:r>
      <w:r w:rsidRPr="00BE7797">
        <w:rPr>
          <w:rFonts w:asciiTheme="minorEastAsia" w:eastAsiaTheme="minorEastAsia" w:hAnsiTheme="minorEastAsia" w:hint="eastAsia"/>
          <w:sz w:val="24"/>
          <w:szCs w:val="24"/>
        </w:rPr>
        <w:t>调整；</w:t>
      </w:r>
      <w:r>
        <w:rPr>
          <w:rFonts w:asciiTheme="minorEastAsia" w:eastAsiaTheme="minorEastAsia" w:hAnsiTheme="minorEastAsia" w:hint="eastAsia"/>
          <w:sz w:val="24"/>
          <w:szCs w:val="24"/>
        </w:rPr>
        <w:t>当</w:t>
      </w:r>
      <m:oMath>
        <m:d>
          <m:dPr>
            <m:begChr m:val="|"/>
            <m:endChr m:val="|"/>
            <m:ctrlPr>
              <w:rPr>
                <w:rFonts w:ascii="Cambria Math" w:eastAsiaTheme="minorEastAsia" w:hAnsi="Cambria Math"/>
                <w:i/>
                <w:iCs/>
                <w:sz w:val="24"/>
                <w:szCs w:val="24"/>
              </w:rPr>
            </m:ctrlPr>
          </m:dPr>
          <m:e>
            <m:sSup>
              <m:sSupPr>
                <m:ctrlPr>
                  <w:ins w:id="108" w:author="Yang Wang" w:date="2019-10-23T17:05:00Z">
                    <w:rPr>
                      <w:rFonts w:ascii="Cambria Math" w:hAnsi="Cambria Math"/>
                      <w:i/>
                      <w:sz w:val="24"/>
                      <w:szCs w:val="24"/>
                    </w:rPr>
                  </w:ins>
                </m:ctrlPr>
              </m:sSupPr>
              <m:e>
                <m:r>
                  <w:ins w:id="109" w:author="Yang Wang" w:date="2019-10-23T17:05:00Z">
                    <w:rPr>
                      <w:rFonts w:ascii="Cambria Math" w:hAnsi="Cambria Math"/>
                      <w:sz w:val="24"/>
                      <w:szCs w:val="24"/>
                    </w:rPr>
                    <m:t>O</m:t>
                  </w:ins>
                </m:r>
              </m:e>
              <m:sup>
                <m:r>
                  <w:ins w:id="110" w:author="Yang Wang" w:date="2019-10-23T17:05:00Z">
                    <w:rPr>
                      <w:rFonts w:ascii="Cambria Math" w:hAnsi="Cambria Math"/>
                      <w:sz w:val="24"/>
                      <w:szCs w:val="24"/>
                    </w:rPr>
                    <m:t>c</m:t>
                  </w:ins>
                </m:r>
              </m:sup>
            </m:sSup>
            <m:d>
              <m:dPr>
                <m:ctrlPr>
                  <w:ins w:id="111" w:author="Yang Wang" w:date="2019-10-23T17:05:00Z">
                    <w:rPr>
                      <w:rFonts w:ascii="Cambria Math" w:hAnsi="Cambria Math"/>
                      <w:sz w:val="24"/>
                      <w:szCs w:val="24"/>
                    </w:rPr>
                  </w:ins>
                </m:ctrlPr>
              </m:dPr>
              <m:e>
                <m:r>
                  <w:ins w:id="112" w:author="Yang Wang" w:date="2019-10-23T17:05:00Z">
                    <w:rPr>
                      <w:rFonts w:ascii="Cambria Math" w:hAnsi="Cambria Math"/>
                      <w:sz w:val="24"/>
                      <w:szCs w:val="24"/>
                    </w:rPr>
                    <m:t>i</m:t>
                  </w:ins>
                </m:r>
              </m:e>
            </m:d>
            <m:r>
              <w:ins w:id="113" w:author="Yang Wang" w:date="2019-10-23T17:05:00Z">
                <m:rPr>
                  <m:sty m:val="p"/>
                </m:rPr>
                <w:rPr>
                  <w:rFonts w:ascii="Cambria Math" w:hAnsi="Cambria Math"/>
                  <w:sz w:val="24"/>
                  <w:szCs w:val="24"/>
                </w:rPr>
                <m:t>-</m:t>
              </w:ins>
            </m:r>
            <m:r>
              <w:ins w:id="114" w:author="Yang Wang" w:date="2019-10-23T17:05:00Z">
                <w:rPr>
                  <w:rFonts w:ascii="Cambria Math" w:hAnsi="Cambria Math"/>
                  <w:sz w:val="24"/>
                  <w:szCs w:val="24"/>
                </w:rPr>
                <m:t>A</m:t>
              </w:ins>
            </m:r>
            <m:r>
              <w:del w:id="115" w:author="Yang Wang" w:date="2019-10-23T17:05:00Z">
                <w:rPr>
                  <w:rFonts w:ascii="Cambria Math" w:eastAsiaTheme="minorEastAsia" w:hAnsi="Cambria Math"/>
                  <w:sz w:val="24"/>
                  <w:szCs w:val="24"/>
                </w:rPr>
                <m:t>O</m:t>
              </w:del>
            </m:r>
            <m:d>
              <m:dPr>
                <m:ctrlPr>
                  <w:del w:id="116" w:author="Yang Wang" w:date="2019-10-23T17:05:00Z">
                    <w:rPr>
                      <w:rFonts w:ascii="Cambria Math" w:eastAsiaTheme="minorEastAsia" w:hAnsi="Cambria Math"/>
                      <w:i/>
                      <w:iCs/>
                      <w:sz w:val="24"/>
                      <w:szCs w:val="24"/>
                    </w:rPr>
                  </w:del>
                </m:ctrlPr>
              </m:dPr>
              <m:e>
                <m:r>
                  <w:del w:id="117" w:author="Yang Wang" w:date="2019-10-23T17:05:00Z">
                    <w:rPr>
                      <w:rFonts w:ascii="Cambria Math" w:eastAsiaTheme="minorEastAsia" w:hAnsi="Cambria Math"/>
                      <w:sz w:val="24"/>
                      <w:szCs w:val="24"/>
                    </w:rPr>
                    <m:t>i</m:t>
                  </w:del>
                </m:r>
              </m:e>
            </m:d>
            <m:r>
              <w:del w:id="118" w:author="Yang Wang" w:date="2019-10-23T17:05:00Z">
                <w:rPr>
                  <w:rFonts w:ascii="Cambria Math" w:eastAsiaTheme="minorEastAsia" w:hAnsi="Cambria Math"/>
                  <w:sz w:val="24"/>
                  <w:szCs w:val="24"/>
                </w:rPr>
                <m:t>-A</m:t>
              </w:del>
            </m:r>
          </m:e>
        </m:d>
        <m:r>
          <w:rPr>
            <w:rFonts w:ascii="Cambria Math" w:eastAsiaTheme="minorEastAsia" w:hAnsi="Cambria Math"/>
            <w:sz w:val="24"/>
            <w:szCs w:val="24"/>
          </w:rPr>
          <m:t>&gt;K</m:t>
        </m:r>
      </m:oMath>
      <w:r w:rsidRPr="00BE779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则</w:t>
      </w:r>
      <w:r w:rsidRPr="00BE7797">
        <w:rPr>
          <w:rFonts w:hAnsi="宋体"/>
          <w:sz w:val="24"/>
          <w:szCs w:val="24"/>
        </w:rPr>
        <w:t>图像恢复的公式</w:t>
      </w:r>
      <w:r>
        <w:rPr>
          <w:rFonts w:hAnsi="宋体" w:hint="eastAsia"/>
          <w:sz w:val="24"/>
          <w:szCs w:val="24"/>
        </w:rPr>
        <w:t>中取</w:t>
      </w:r>
      <w:r>
        <w:rPr>
          <w:rFonts w:hAnsi="宋体" w:hint="eastAsia"/>
          <w:sz w:val="24"/>
          <w:szCs w:val="24"/>
        </w:rPr>
        <w:t>1</w:t>
      </w:r>
      <w:r>
        <w:rPr>
          <w:rFonts w:hAnsi="宋体" w:hint="eastAsia"/>
          <w:sz w:val="24"/>
          <w:szCs w:val="24"/>
        </w:rPr>
        <w:t>即</w:t>
      </w:r>
      <w:r w:rsidRPr="00BE7797">
        <w:rPr>
          <w:rFonts w:asciiTheme="minorEastAsia" w:eastAsiaTheme="minorEastAsia" w:hAnsiTheme="minorEastAsia" w:hint="eastAsia"/>
          <w:sz w:val="24"/>
          <w:szCs w:val="24"/>
        </w:rPr>
        <w:t>不需要调整</w:t>
      </w:r>
      <w:r>
        <w:rPr>
          <w:rFonts w:asciiTheme="minorEastAsia" w:eastAsiaTheme="minorEastAsia" w:hAnsiTheme="minorEastAsia" w:hint="eastAsia"/>
          <w:sz w:val="24"/>
          <w:szCs w:val="24"/>
        </w:rPr>
        <w:t>。</w:t>
      </w:r>
    </w:p>
    <w:p w14:paraId="1849CBF7" w14:textId="17E96F07" w:rsidR="00CA0DA8" w:rsidRDefault="00CA0DA8" w:rsidP="00CA0DA8">
      <w:pPr>
        <w:snapToGrid w:val="0"/>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5、</w:t>
      </w:r>
      <w:r>
        <w:rPr>
          <w:rFonts w:hAnsi="宋体" w:hint="eastAsia"/>
          <w:sz w:val="24"/>
          <w:szCs w:val="24"/>
        </w:rPr>
        <w:t>根据权利要求</w:t>
      </w:r>
      <w:r>
        <w:rPr>
          <w:rFonts w:hAnsi="宋体" w:hint="eastAsia"/>
          <w:sz w:val="24"/>
          <w:szCs w:val="24"/>
        </w:rPr>
        <w:t>1</w:t>
      </w:r>
      <w:r>
        <w:rPr>
          <w:rFonts w:hAnsi="宋体" w:hint="eastAsia"/>
          <w:sz w:val="24"/>
          <w:szCs w:val="24"/>
        </w:rPr>
        <w:t>、</w:t>
      </w:r>
      <w:r>
        <w:rPr>
          <w:rFonts w:hAnsi="宋体" w:hint="eastAsia"/>
          <w:sz w:val="24"/>
          <w:szCs w:val="24"/>
        </w:rPr>
        <w:t>2</w:t>
      </w:r>
      <w:r>
        <w:rPr>
          <w:rFonts w:hAnsi="宋体" w:hint="eastAsia"/>
          <w:sz w:val="24"/>
          <w:szCs w:val="24"/>
        </w:rPr>
        <w:t>、</w:t>
      </w:r>
      <w:r>
        <w:rPr>
          <w:rFonts w:hAnsi="宋体" w:hint="eastAsia"/>
          <w:sz w:val="24"/>
          <w:szCs w:val="24"/>
        </w:rPr>
        <w:t>3</w:t>
      </w:r>
      <w:r>
        <w:rPr>
          <w:rFonts w:hAnsi="宋体" w:hint="eastAsia"/>
          <w:sz w:val="24"/>
          <w:szCs w:val="24"/>
        </w:rPr>
        <w:t>或</w:t>
      </w:r>
      <w:r>
        <w:rPr>
          <w:rFonts w:hAnsi="宋体" w:hint="eastAsia"/>
          <w:sz w:val="24"/>
          <w:szCs w:val="24"/>
        </w:rPr>
        <w:t>4</w:t>
      </w:r>
      <w:r>
        <w:rPr>
          <w:rFonts w:hAnsi="宋体" w:hint="eastAsia"/>
          <w:sz w:val="24"/>
          <w:szCs w:val="24"/>
        </w:rPr>
        <w:t>中任一权利要求所述的</w:t>
      </w:r>
      <w:r w:rsidRPr="00BE7797">
        <w:rPr>
          <w:rFonts w:hint="eastAsia"/>
          <w:sz w:val="24"/>
          <w:szCs w:val="24"/>
        </w:rPr>
        <w:t>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Pr>
          <w:rFonts w:hint="eastAsia"/>
          <w:sz w:val="24"/>
          <w:szCs w:val="24"/>
        </w:rPr>
        <w:t>，其特征在于，</w:t>
      </w:r>
      <w:r>
        <w:rPr>
          <w:rFonts w:hAnsi="宋体" w:hint="eastAsia"/>
          <w:sz w:val="24"/>
          <w:szCs w:val="24"/>
        </w:rPr>
        <w:t>所述</w:t>
      </w:r>
      <m:oMath>
        <m:r>
          <w:ins w:id="119" w:author="Yang Wang" w:date="2019-10-23T11:27:00Z">
            <w:rPr>
              <w:rFonts w:ascii="Cambria Math" w:hAnsi="Cambria Math"/>
              <w:sz w:val="24"/>
              <w:szCs w:val="24"/>
            </w:rPr>
            <m:t>K</m:t>
          </w:ins>
        </m:r>
      </m:oMath>
      <w:del w:id="120" w:author="Yang Wang" w:date="2019-10-23T11:27:00Z">
        <w:r w:rsidRPr="00120A48" w:rsidDel="009E2AFA">
          <w:rPr>
            <w:rFonts w:asciiTheme="minorEastAsia" w:eastAsiaTheme="minorEastAsia" w:hAnsiTheme="minorEastAsia" w:hint="eastAsia"/>
            <w:i/>
            <w:sz w:val="24"/>
            <w:szCs w:val="24"/>
          </w:rPr>
          <w:delText>K</w:delText>
        </w:r>
      </w:del>
      <w:r w:rsidRPr="00120A48">
        <w:rPr>
          <w:rFonts w:asciiTheme="minorEastAsia" w:eastAsiaTheme="minorEastAsia" w:hAnsiTheme="minorEastAsia" w:hint="eastAsia"/>
          <w:sz w:val="24"/>
          <w:szCs w:val="24"/>
        </w:rPr>
        <w:t>取值</w:t>
      </w:r>
      <w:r w:rsidRPr="00120A48">
        <w:rPr>
          <w:rFonts w:asciiTheme="minorEastAsia" w:eastAsiaTheme="minorEastAsia" w:hAnsiTheme="minorEastAsia"/>
          <w:sz w:val="24"/>
          <w:szCs w:val="24"/>
        </w:rPr>
        <w:t>为</w:t>
      </w:r>
      <w:r w:rsidRPr="00120A48">
        <w:rPr>
          <w:rFonts w:asciiTheme="minorEastAsia" w:eastAsiaTheme="minorEastAsia" w:hAnsiTheme="minorEastAsia" w:hint="eastAsia"/>
          <w:sz w:val="24"/>
          <w:szCs w:val="24"/>
        </w:rPr>
        <w:t>55；</w:t>
      </w:r>
      <m:oMath>
        <m:r>
          <w:ins w:id="121" w:author="Yang Wang" w:date="2019-10-23T11:28:00Z">
            <w:rPr>
              <w:rFonts w:ascii="Cambria Math" w:hAnsi="Cambria Math"/>
              <w:sz w:val="24"/>
              <w:szCs w:val="24"/>
            </w:rPr>
            <m:t>γ</m:t>
          </w:ins>
        </m:r>
      </m:oMath>
      <w:del w:id="122" w:author="Yang Wang" w:date="2019-10-23T11:27:00Z">
        <w:r w:rsidRPr="00120A48" w:rsidDel="009E2AFA">
          <w:rPr>
            <w:rFonts w:asciiTheme="minorEastAsia" w:eastAsiaTheme="minorEastAsia" w:hAnsiTheme="minorEastAsia"/>
            <w:i/>
            <w:sz w:val="24"/>
            <w:szCs w:val="24"/>
          </w:rPr>
          <w:delText>γ</w:delText>
        </w:r>
      </w:del>
      <w:r w:rsidRPr="00120A48">
        <w:rPr>
          <w:rFonts w:asciiTheme="minorEastAsia" w:eastAsiaTheme="minorEastAsia" w:hAnsiTheme="minorEastAsia" w:hint="eastAsia"/>
          <w:sz w:val="24"/>
          <w:szCs w:val="24"/>
        </w:rPr>
        <w:t>取值</w:t>
      </w:r>
      <w:r w:rsidRPr="00BE7797">
        <w:rPr>
          <w:rFonts w:asciiTheme="minorEastAsia" w:eastAsiaTheme="minorEastAsia" w:hAnsiTheme="minorEastAsia"/>
          <w:sz w:val="24"/>
          <w:szCs w:val="24"/>
        </w:rPr>
        <w:t>为</w:t>
      </w:r>
      <w:r w:rsidRPr="00BE7797">
        <w:rPr>
          <w:rFonts w:asciiTheme="minorEastAsia" w:eastAsiaTheme="minorEastAsia" w:hAnsiTheme="minorEastAsia" w:hint="eastAsia"/>
          <w:sz w:val="24"/>
          <w:szCs w:val="24"/>
        </w:rPr>
        <w:t>0.4</w:t>
      </w:r>
      <w:ins w:id="123" w:author="Yang Wang" w:date="2019-10-23T11:26:00Z">
        <w:r w:rsidR="009E2AFA">
          <w:rPr>
            <w:rFonts w:asciiTheme="minorEastAsia" w:eastAsiaTheme="minorEastAsia" w:hAnsiTheme="minorEastAsia" w:hint="eastAsia"/>
            <w:sz w:val="24"/>
            <w:szCs w:val="24"/>
          </w:rPr>
          <w:t>；</w:t>
        </w:r>
      </w:ins>
      <m:oMath>
        <m:sSub>
          <m:sSubPr>
            <m:ctrlPr>
              <w:ins w:id="124" w:author="Yang Wang" w:date="2019-10-23T11:27:00Z">
                <w:rPr>
                  <w:rFonts w:ascii="Cambria Math" w:hAnsi="Cambria Math"/>
                  <w:sz w:val="24"/>
                  <w:szCs w:val="24"/>
                </w:rPr>
              </w:ins>
            </m:ctrlPr>
          </m:sSubPr>
          <m:e>
            <m:r>
              <w:ins w:id="125" w:author="Yang Wang" w:date="2019-10-23T11:27:00Z">
                <w:rPr>
                  <w:rFonts w:ascii="Cambria Math" w:hAnsi="Cambria Math"/>
                  <w:sz w:val="24"/>
                  <w:szCs w:val="24"/>
                </w:rPr>
                <m:t>t</m:t>
              </w:ins>
            </m:r>
          </m:e>
          <m:sub>
            <m:r>
              <w:ins w:id="126" w:author="Yang Wang" w:date="2019-10-23T11:27:00Z">
                <m:rPr>
                  <m:sty m:val="p"/>
                </m:rPr>
                <w:rPr>
                  <w:rFonts w:ascii="Cambria Math" w:hAnsi="Cambria Math"/>
                  <w:sz w:val="24"/>
                  <w:szCs w:val="24"/>
                </w:rPr>
                <m:t>0</m:t>
              </w:ins>
            </m:r>
          </m:sub>
        </m:sSub>
      </m:oMath>
      <w:ins w:id="127" w:author="Yang Wang" w:date="2019-10-23T11:27:00Z">
        <w:r w:rsidR="009E2AFA">
          <w:rPr>
            <w:rFonts w:asciiTheme="minorEastAsia" w:eastAsiaTheme="minorEastAsia" w:hAnsiTheme="minorEastAsia" w:hint="eastAsia"/>
            <w:sz w:val="24"/>
            <w:szCs w:val="24"/>
          </w:rPr>
          <w:t>取值为0.1</w:t>
        </w:r>
      </w:ins>
      <w:r>
        <w:rPr>
          <w:rFonts w:asciiTheme="minorEastAsia" w:eastAsiaTheme="minorEastAsia" w:hAnsiTheme="minorEastAsia" w:hint="eastAsia"/>
          <w:sz w:val="24"/>
          <w:szCs w:val="24"/>
        </w:rPr>
        <w:t>。</w:t>
      </w:r>
    </w:p>
    <w:p w14:paraId="62228BB5" w14:textId="68D2B617" w:rsidR="00CA0DA8" w:rsidRDefault="00CA0DA8" w:rsidP="00CA0DA8">
      <w:pPr>
        <w:snapToGrid w:val="0"/>
        <w:spacing w:line="360" w:lineRule="auto"/>
        <w:ind w:firstLineChars="200" w:firstLine="480"/>
        <w:jc w:val="left"/>
        <w:rPr>
          <w:rFonts w:hAnsi="宋体"/>
          <w:sz w:val="24"/>
          <w:szCs w:val="24"/>
        </w:rPr>
      </w:pPr>
      <w:r>
        <w:rPr>
          <w:rFonts w:asciiTheme="minorEastAsia" w:eastAsiaTheme="minorEastAsia" w:hAnsiTheme="minorEastAsia" w:hint="eastAsia"/>
          <w:sz w:val="24"/>
          <w:szCs w:val="24"/>
        </w:rPr>
        <w:t>6、</w:t>
      </w:r>
      <w:r>
        <w:rPr>
          <w:rFonts w:hAnsi="宋体" w:hint="eastAsia"/>
          <w:sz w:val="24"/>
          <w:szCs w:val="24"/>
        </w:rPr>
        <w:t>根据权利要求</w:t>
      </w:r>
      <w:r>
        <w:rPr>
          <w:rFonts w:hAnsi="宋体" w:hint="eastAsia"/>
          <w:sz w:val="24"/>
          <w:szCs w:val="24"/>
        </w:rPr>
        <w:t>5</w:t>
      </w:r>
      <w:r>
        <w:rPr>
          <w:rFonts w:hAnsi="宋体" w:hint="eastAsia"/>
          <w:sz w:val="24"/>
          <w:szCs w:val="24"/>
        </w:rPr>
        <w:t>所述的</w:t>
      </w:r>
      <w:r w:rsidRPr="00BE7797">
        <w:rPr>
          <w:rFonts w:hint="eastAsia"/>
          <w:sz w:val="24"/>
          <w:szCs w:val="24"/>
        </w:rPr>
        <w:t>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Pr>
          <w:rFonts w:hint="eastAsia"/>
          <w:sz w:val="24"/>
          <w:szCs w:val="24"/>
        </w:rPr>
        <w:t>，其特征在于，</w:t>
      </w:r>
      <w:r>
        <w:rPr>
          <w:rFonts w:hAnsi="宋体" w:hint="eastAsia"/>
          <w:sz w:val="24"/>
          <w:szCs w:val="24"/>
        </w:rPr>
        <w:t>所述</w:t>
      </w:r>
      <w:r w:rsidRPr="00BE7797">
        <w:rPr>
          <w:rFonts w:hAnsi="宋体"/>
          <w:sz w:val="24"/>
          <w:szCs w:val="24"/>
        </w:rPr>
        <w:t>大气</w:t>
      </w:r>
      <w:r w:rsidRPr="00BE7797">
        <w:rPr>
          <w:rFonts w:hAnsi="宋体" w:hint="eastAsia"/>
          <w:sz w:val="24"/>
          <w:szCs w:val="24"/>
        </w:rPr>
        <w:t>散射</w:t>
      </w:r>
      <w:r w:rsidRPr="00BE7797">
        <w:rPr>
          <w:rFonts w:hAnsi="宋体"/>
          <w:sz w:val="24"/>
          <w:szCs w:val="24"/>
        </w:rPr>
        <w:t>模型</w:t>
      </w:r>
      <w:r>
        <w:rPr>
          <w:rFonts w:hAnsi="宋体" w:hint="eastAsia"/>
          <w:sz w:val="24"/>
          <w:szCs w:val="24"/>
        </w:rPr>
        <w:t>表示为：</w:t>
      </w:r>
      <m:oMath>
        <m:sSup>
          <m:sSupPr>
            <m:ctrlPr>
              <w:ins w:id="128" w:author="Yang Wang" w:date="2019-10-23T17:06:00Z">
                <w:rPr>
                  <w:rFonts w:ascii="Cambria Math" w:hAnsi="Cambria Math"/>
                  <w:i/>
                  <w:sz w:val="24"/>
                  <w:szCs w:val="24"/>
                </w:rPr>
              </w:ins>
            </m:ctrlPr>
          </m:sSupPr>
          <m:e>
            <m:r>
              <w:ins w:id="129" w:author="Yang Wang" w:date="2019-10-23T17:06:00Z">
                <w:rPr>
                  <w:rFonts w:ascii="Cambria Math" w:hAnsi="Cambria Math"/>
                  <w:sz w:val="24"/>
                  <w:szCs w:val="24"/>
                </w:rPr>
                <m:t>O</m:t>
              </w:ins>
            </m:r>
          </m:e>
          <m:sup>
            <m:r>
              <w:ins w:id="130" w:author="Yang Wang" w:date="2019-10-23T17:06:00Z">
                <w:rPr>
                  <w:rFonts w:ascii="Cambria Math" w:hAnsi="Cambria Math"/>
                  <w:sz w:val="24"/>
                  <w:szCs w:val="24"/>
                </w:rPr>
                <m:t>c</m:t>
              </w:ins>
            </m:r>
          </m:sup>
        </m:sSup>
        <m:d>
          <m:dPr>
            <m:ctrlPr>
              <w:ins w:id="131" w:author="Yang Wang" w:date="2019-10-23T17:06:00Z">
                <w:rPr>
                  <w:rFonts w:ascii="Cambria Math" w:hAnsi="Cambria Math"/>
                  <w:sz w:val="24"/>
                  <w:szCs w:val="24"/>
                </w:rPr>
              </w:ins>
            </m:ctrlPr>
          </m:dPr>
          <m:e>
            <m:r>
              <w:ins w:id="132" w:author="Yang Wang" w:date="2019-10-23T17:06:00Z">
                <w:rPr>
                  <w:rFonts w:ascii="Cambria Math" w:hAnsi="Cambria Math"/>
                  <w:sz w:val="24"/>
                  <w:szCs w:val="24"/>
                </w:rPr>
                <m:t>i</m:t>
              </w:ins>
            </m:r>
          </m:e>
        </m:d>
        <m:r>
          <w:del w:id="133" w:author="Yang Wang" w:date="2019-10-23T17:06:00Z">
            <w:rPr>
              <w:rFonts w:ascii="Cambria Math" w:hAnsi="Cambria Math"/>
              <w:sz w:val="24"/>
              <w:szCs w:val="24"/>
            </w:rPr>
            <m:t>O</m:t>
          </w:del>
        </m:r>
        <m:d>
          <m:dPr>
            <m:ctrlPr>
              <w:del w:id="134" w:author="Yang Wang" w:date="2019-10-23T17:06:00Z">
                <w:rPr>
                  <w:rFonts w:ascii="Cambria Math" w:hAnsi="Cambria Math"/>
                  <w:i/>
                  <w:sz w:val="24"/>
                  <w:szCs w:val="24"/>
                </w:rPr>
              </w:del>
            </m:ctrlPr>
          </m:dPr>
          <m:e>
            <m:r>
              <w:del w:id="135" w:author="Yang Wang" w:date="2019-10-23T17:06:00Z">
                <w:rPr>
                  <w:rFonts w:ascii="Cambria Math" w:hAnsi="Cambria Math"/>
                  <w:sz w:val="24"/>
                  <w:szCs w:val="24"/>
                </w:rPr>
                <m:t>i</m:t>
              </w:del>
            </m:r>
          </m:e>
        </m:d>
        <m:r>
          <w:rPr>
            <w:rFonts w:ascii="Cambria Math" w:hAnsi="Cambria Math"/>
            <w:sz w:val="24"/>
            <w:szCs w:val="24"/>
          </w:rPr>
          <m:t>=</m:t>
        </m:r>
        <m:sSup>
          <m:sSupPr>
            <m:ctrlPr>
              <w:ins w:id="136" w:author="Yang Wang" w:date="2019-10-23T17:07:00Z">
                <w:rPr>
                  <w:rFonts w:ascii="Cambria Math" w:hAnsi="Cambria Math"/>
                  <w:i/>
                  <w:sz w:val="24"/>
                  <w:szCs w:val="24"/>
                </w:rPr>
              </w:ins>
            </m:ctrlPr>
          </m:sSupPr>
          <m:e>
            <m:r>
              <w:ins w:id="137" w:author="Yang Wang" w:date="2019-10-23T17:07:00Z">
                <w:rPr>
                  <w:rFonts w:ascii="Cambria Math" w:hAnsi="Cambria Math"/>
                  <w:sz w:val="24"/>
                  <w:szCs w:val="24"/>
                </w:rPr>
                <m:t>F</m:t>
              </w:ins>
            </m:r>
          </m:e>
          <m:sup>
            <m:r>
              <w:ins w:id="138" w:author="Yang Wang" w:date="2019-10-23T17:07:00Z">
                <w:rPr>
                  <w:rFonts w:ascii="Cambria Math" w:hAnsi="Cambria Math"/>
                  <w:sz w:val="24"/>
                  <w:szCs w:val="24"/>
                </w:rPr>
                <m:t>c</m:t>
              </w:ins>
            </m:r>
          </m:sup>
        </m:sSup>
        <m:d>
          <m:dPr>
            <m:ctrlPr>
              <w:ins w:id="139" w:author="Yang Wang" w:date="2019-10-23T17:07:00Z">
                <w:rPr>
                  <w:rFonts w:ascii="Cambria Math" w:hAnsi="Cambria Math"/>
                  <w:i/>
                  <w:sz w:val="24"/>
                  <w:szCs w:val="24"/>
                </w:rPr>
              </w:ins>
            </m:ctrlPr>
          </m:dPr>
          <m:e>
            <m:r>
              <w:ins w:id="140" w:author="Yang Wang" w:date="2019-10-23T17:07:00Z">
                <w:rPr>
                  <w:rFonts w:ascii="Cambria Math" w:hAnsi="Cambria Math"/>
                  <w:sz w:val="24"/>
                  <w:szCs w:val="24"/>
                </w:rPr>
                <m:t>i</m:t>
              </w:ins>
            </m:r>
          </m:e>
        </m:d>
        <m:r>
          <w:del w:id="141" w:author="Yang Wang" w:date="2019-10-23T17:07:00Z">
            <w:rPr>
              <w:rFonts w:ascii="Cambria Math" w:hAnsi="Cambria Math"/>
              <w:sz w:val="24"/>
              <w:szCs w:val="24"/>
            </w:rPr>
            <m:t>F</m:t>
          </w:del>
        </m:r>
        <m:d>
          <m:dPr>
            <m:ctrlPr>
              <w:del w:id="142" w:author="Yang Wang" w:date="2019-10-23T17:07:00Z">
                <w:rPr>
                  <w:rFonts w:ascii="Cambria Math" w:hAnsi="Cambria Math"/>
                  <w:i/>
                  <w:sz w:val="24"/>
                  <w:szCs w:val="24"/>
                </w:rPr>
              </w:del>
            </m:ctrlPr>
          </m:dPr>
          <m:e>
            <m:r>
              <w:del w:id="143" w:author="Yang Wang" w:date="2019-10-23T17:07:00Z">
                <w:rPr>
                  <w:rFonts w:ascii="Cambria Math" w:hAnsi="Cambria Math"/>
                  <w:sz w:val="24"/>
                  <w:szCs w:val="24"/>
                </w:rPr>
                <m:t>i</m:t>
              </w:del>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+A</m:t>
        </m:r>
        <m:d>
          <m:dPr>
            <m:ctrlPr>
              <w:rPr>
                <w:rFonts w:ascii="Cambria Math" w:hAnsi="Cambria Math"/>
                <w:i/>
                <w:sz w:val="24"/>
                <w:szCs w:val="24"/>
              </w:rPr>
            </m:ctrlPr>
          </m:dPr>
          <m:e>
            <m:r>
              <w:rPr>
                <w:rFonts w:ascii="Cambria Math" w:hAnsi="Cambria Math"/>
                <w:sz w:val="24"/>
                <w:szCs w:val="24"/>
              </w:rPr>
              <m:t>1-t</m:t>
            </m:r>
            <m:d>
              <m:dPr>
                <m:ctrlPr>
                  <w:rPr>
                    <w:rFonts w:ascii="Cambria Math" w:hAnsi="Cambria Math"/>
                    <w:i/>
                    <w:sz w:val="24"/>
                    <w:szCs w:val="24"/>
                  </w:rPr>
                </m:ctrlPr>
              </m:dPr>
              <m:e>
                <m:r>
                  <w:rPr>
                    <w:rFonts w:ascii="Cambria Math" w:hAnsi="Cambria Math"/>
                    <w:sz w:val="24"/>
                    <w:szCs w:val="24"/>
                  </w:rPr>
                  <m:t>i</m:t>
                </m:r>
              </m:e>
            </m:d>
          </m:e>
        </m:d>
      </m:oMath>
      <w:r>
        <w:rPr>
          <w:rFonts w:hAnsi="宋体" w:hint="eastAsia"/>
          <w:sz w:val="24"/>
          <w:szCs w:val="24"/>
        </w:rPr>
        <w:t>。</w:t>
      </w:r>
    </w:p>
    <w:p w14:paraId="62569BCF" w14:textId="2B51582C" w:rsidR="00CA0DA8" w:rsidRDefault="00CA0DA8" w:rsidP="00CA0DA8">
      <w:pPr>
        <w:spacing w:line="360" w:lineRule="auto"/>
        <w:ind w:firstLineChars="200" w:firstLine="480"/>
        <w:jc w:val="left"/>
        <w:rPr>
          <w:rFonts w:hAnsi="宋体"/>
          <w:sz w:val="24"/>
          <w:szCs w:val="24"/>
        </w:rPr>
      </w:pPr>
      <w:r>
        <w:rPr>
          <w:rFonts w:hAnsi="宋体" w:hint="eastAsia"/>
          <w:sz w:val="24"/>
          <w:szCs w:val="24"/>
        </w:rPr>
        <w:t>7</w:t>
      </w:r>
      <w:r>
        <w:rPr>
          <w:rFonts w:hAnsi="宋体" w:hint="eastAsia"/>
          <w:sz w:val="24"/>
          <w:szCs w:val="24"/>
        </w:rPr>
        <w:t>、根据权利要求</w:t>
      </w:r>
      <w:r>
        <w:rPr>
          <w:rFonts w:hAnsi="宋体" w:hint="eastAsia"/>
          <w:sz w:val="24"/>
          <w:szCs w:val="24"/>
        </w:rPr>
        <w:t>6</w:t>
      </w:r>
      <w:r>
        <w:rPr>
          <w:rFonts w:hAnsi="宋体" w:hint="eastAsia"/>
          <w:sz w:val="24"/>
          <w:szCs w:val="24"/>
        </w:rPr>
        <w:t>所述的</w:t>
      </w:r>
      <w:r w:rsidRPr="00BE7797">
        <w:rPr>
          <w:rFonts w:hint="eastAsia"/>
          <w:sz w:val="24"/>
          <w:szCs w:val="24"/>
        </w:rPr>
        <w:t>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Pr>
          <w:rFonts w:hint="eastAsia"/>
          <w:sz w:val="24"/>
          <w:szCs w:val="24"/>
        </w:rPr>
        <w:t>，其特征在于，</w:t>
      </w:r>
      <w:r>
        <w:rPr>
          <w:rFonts w:hAnsi="宋体" w:hint="eastAsia"/>
          <w:sz w:val="24"/>
          <w:szCs w:val="24"/>
        </w:rPr>
        <w:t>所述</w:t>
      </w:r>
      <w:r w:rsidRPr="00BE7797">
        <w:rPr>
          <w:rFonts w:hAnsi="宋体"/>
          <w:sz w:val="24"/>
          <w:szCs w:val="24"/>
        </w:rPr>
        <w:t>全局大气光的值</w:t>
      </w:r>
      <m:oMath>
        <m:r>
          <w:ins w:id="144" w:author="Yang Wang" w:date="2019-10-23T11:29:00Z">
            <w:rPr>
              <w:rFonts w:ascii="Cambria Math" w:hAnsi="Cambria Math"/>
              <w:sz w:val="24"/>
              <w:szCs w:val="24"/>
            </w:rPr>
            <m:t>A</m:t>
          </w:ins>
        </m:r>
      </m:oMath>
      <w:del w:id="145" w:author="Yang Wang" w:date="2019-10-23T11:29:00Z">
        <w:r w:rsidRPr="00BE7797" w:rsidDel="00AF0B98">
          <w:rPr>
            <w:rFonts w:hAnsi="宋体" w:hint="eastAsia"/>
            <w:i/>
            <w:sz w:val="24"/>
            <w:szCs w:val="24"/>
          </w:rPr>
          <w:delText>A</w:delText>
        </w:r>
      </w:del>
      <w:r w:rsidRPr="00120A48">
        <w:rPr>
          <w:rFonts w:hAnsi="宋体" w:hint="eastAsia"/>
          <w:sz w:val="24"/>
          <w:szCs w:val="24"/>
        </w:rPr>
        <w:t>的计算方法为：</w:t>
      </w:r>
    </w:p>
    <w:p w14:paraId="2FA4341C" w14:textId="6CD7416D" w:rsidR="00CA0DA8" w:rsidRDefault="00CA0DA8" w:rsidP="00CA0DA8">
      <w:pPr>
        <w:snapToGrid w:val="0"/>
        <w:spacing w:line="360" w:lineRule="auto"/>
        <w:ind w:firstLineChars="200" w:firstLine="480"/>
        <w:jc w:val="left"/>
        <w:rPr>
          <w:rFonts w:hAnsi="宋体"/>
          <w:sz w:val="24"/>
          <w:szCs w:val="24"/>
        </w:rPr>
      </w:pPr>
      <w:r w:rsidRPr="00BE7797">
        <w:rPr>
          <w:rFonts w:hAnsi="宋体" w:hint="eastAsia"/>
          <w:sz w:val="24"/>
          <w:szCs w:val="24"/>
        </w:rPr>
        <w:t>求出待去雾</w:t>
      </w:r>
      <w:r w:rsidRPr="00BE7797">
        <w:rPr>
          <w:rFonts w:hAnsi="宋体"/>
          <w:sz w:val="24"/>
          <w:szCs w:val="24"/>
        </w:rPr>
        <w:t>图像</w:t>
      </w:r>
      <w:r w:rsidRPr="00BE7797">
        <w:rPr>
          <w:rFonts w:hAnsi="宋体" w:hint="eastAsia"/>
          <w:sz w:val="24"/>
          <w:szCs w:val="24"/>
        </w:rPr>
        <w:t>RGB</w:t>
      </w:r>
      <w:r w:rsidRPr="00BE7797">
        <w:rPr>
          <w:rFonts w:hAnsi="宋体" w:hint="eastAsia"/>
          <w:sz w:val="24"/>
          <w:szCs w:val="24"/>
        </w:rPr>
        <w:t>通道</w:t>
      </w:r>
      <w:r>
        <w:rPr>
          <w:rFonts w:hAnsi="宋体"/>
          <w:sz w:val="24"/>
          <w:szCs w:val="24"/>
        </w:rPr>
        <w:t>中</w:t>
      </w:r>
      <w:r w:rsidRPr="00BE7797">
        <w:rPr>
          <w:rFonts w:hAnsi="宋体" w:hint="eastAsia"/>
          <w:sz w:val="24"/>
          <w:szCs w:val="24"/>
        </w:rPr>
        <w:t>像素</w:t>
      </w:r>
      <w:r w:rsidRPr="00BE7797">
        <w:rPr>
          <w:rFonts w:hAnsi="宋体"/>
          <w:sz w:val="24"/>
          <w:szCs w:val="24"/>
        </w:rPr>
        <w:t>点</w:t>
      </w:r>
      <w:r w:rsidRPr="00BE7797">
        <w:rPr>
          <w:rFonts w:hAnsi="宋体" w:hint="eastAsia"/>
          <w:sz w:val="24"/>
          <w:szCs w:val="24"/>
        </w:rPr>
        <w:t>值</w:t>
      </w:r>
      <w:r w:rsidRPr="00BE7797">
        <w:rPr>
          <w:rFonts w:hAnsi="宋体"/>
          <w:sz w:val="24"/>
          <w:szCs w:val="24"/>
        </w:rPr>
        <w:t>最低的通道值</w:t>
      </w:r>
      <w:r w:rsidRPr="00BE7797">
        <w:rPr>
          <w:rFonts w:hAnsi="宋体" w:hint="eastAsia"/>
          <w:sz w:val="24"/>
          <w:szCs w:val="24"/>
        </w:rPr>
        <w:t>，</w:t>
      </w:r>
      <w:r w:rsidRPr="00BE7797">
        <w:rPr>
          <w:rFonts w:hAnsi="宋体"/>
          <w:sz w:val="24"/>
          <w:szCs w:val="24"/>
        </w:rPr>
        <w:t>保存为一幅暗通道图</w:t>
      </w:r>
      <w:r w:rsidRPr="00BE7797">
        <w:rPr>
          <w:rFonts w:hAnsi="宋体" w:hint="eastAsia"/>
          <w:sz w:val="24"/>
          <w:szCs w:val="24"/>
        </w:rPr>
        <w:t>，</w:t>
      </w:r>
      <w:r>
        <w:rPr>
          <w:rFonts w:hAnsi="宋体"/>
          <w:sz w:val="24"/>
          <w:szCs w:val="24"/>
        </w:rPr>
        <w:t>对</w:t>
      </w:r>
      <w:r>
        <w:rPr>
          <w:rFonts w:hAnsi="宋体" w:hint="eastAsia"/>
          <w:sz w:val="24"/>
          <w:szCs w:val="24"/>
        </w:rPr>
        <w:t>该</w:t>
      </w:r>
      <w:r>
        <w:rPr>
          <w:rFonts w:hAnsi="宋体"/>
          <w:sz w:val="24"/>
          <w:szCs w:val="24"/>
        </w:rPr>
        <w:t>暗通道图</w:t>
      </w:r>
      <w:r w:rsidRPr="00BE7797">
        <w:rPr>
          <w:rFonts w:hAnsi="宋体"/>
          <w:sz w:val="24"/>
          <w:szCs w:val="24"/>
        </w:rPr>
        <w:t>进行最小值</w:t>
      </w:r>
      <w:r w:rsidRPr="00BE7797">
        <w:rPr>
          <w:rFonts w:hAnsi="宋体" w:hint="eastAsia"/>
          <w:sz w:val="24"/>
          <w:szCs w:val="24"/>
        </w:rPr>
        <w:t>滤波</w:t>
      </w:r>
      <w:r w:rsidRPr="00BE7797">
        <w:rPr>
          <w:rFonts w:hAnsi="宋体"/>
          <w:sz w:val="24"/>
          <w:szCs w:val="24"/>
        </w:rPr>
        <w:t>处理，</w:t>
      </w:r>
      <w:r>
        <w:rPr>
          <w:rFonts w:hAnsi="宋体" w:hint="eastAsia"/>
          <w:sz w:val="24"/>
          <w:szCs w:val="24"/>
        </w:rPr>
        <w:t>将</w:t>
      </w:r>
      <w:r w:rsidRPr="00BE7797">
        <w:rPr>
          <w:rFonts w:hAnsi="宋体" w:hint="eastAsia"/>
          <w:sz w:val="24"/>
          <w:szCs w:val="24"/>
        </w:rPr>
        <w:t>滤波</w:t>
      </w:r>
      <w:r w:rsidRPr="00BE7797">
        <w:rPr>
          <w:rFonts w:hAnsi="宋体"/>
          <w:sz w:val="24"/>
          <w:szCs w:val="24"/>
        </w:rPr>
        <w:t>处理</w:t>
      </w:r>
      <w:r>
        <w:rPr>
          <w:rFonts w:hAnsi="宋体" w:hint="eastAsia"/>
          <w:sz w:val="24"/>
          <w:szCs w:val="24"/>
        </w:rPr>
        <w:t>后</w:t>
      </w:r>
      <w:r w:rsidRPr="00BE7797">
        <w:rPr>
          <w:rFonts w:hAnsi="宋体"/>
          <w:sz w:val="24"/>
          <w:szCs w:val="24"/>
        </w:rPr>
        <w:t>暗通道图</w:t>
      </w:r>
      <w:r w:rsidRPr="00BE7797">
        <w:rPr>
          <w:rFonts w:hAnsi="宋体" w:hint="eastAsia"/>
          <w:sz w:val="24"/>
          <w:szCs w:val="24"/>
        </w:rPr>
        <w:t>中</w:t>
      </w:r>
      <w:r w:rsidRPr="00BE7797">
        <w:rPr>
          <w:rFonts w:hAnsi="宋体"/>
          <w:sz w:val="24"/>
          <w:szCs w:val="24"/>
        </w:rPr>
        <w:t>像素点</w:t>
      </w:r>
      <w:r w:rsidRPr="00BD2E75">
        <w:rPr>
          <w:rFonts w:hAnsi="宋体" w:hint="eastAsia"/>
          <w:sz w:val="24"/>
          <w:szCs w:val="24"/>
        </w:rPr>
        <w:t>亮度排名前</w:t>
      </w:r>
      <w:r>
        <w:rPr>
          <w:rFonts w:hAnsi="宋体" w:hint="eastAsia"/>
          <w:sz w:val="24"/>
          <w:szCs w:val="24"/>
        </w:rPr>
        <w:t>0</w:t>
      </w:r>
      <w:r w:rsidRPr="00BE7797">
        <w:rPr>
          <w:rFonts w:hAnsi="宋体" w:hint="eastAsia"/>
          <w:sz w:val="24"/>
          <w:szCs w:val="24"/>
        </w:rPr>
        <w:t>.1</w:t>
      </w:r>
      <w:r w:rsidRPr="00BE7797">
        <w:rPr>
          <w:rFonts w:hAnsi="宋体"/>
          <w:sz w:val="24"/>
          <w:szCs w:val="24"/>
        </w:rPr>
        <w:t>%</w:t>
      </w:r>
      <w:r>
        <w:rPr>
          <w:rFonts w:hAnsi="宋体" w:hint="eastAsia"/>
          <w:sz w:val="24"/>
          <w:szCs w:val="24"/>
        </w:rPr>
        <w:t>像素点</w:t>
      </w:r>
      <w:r w:rsidRPr="00BE7797">
        <w:rPr>
          <w:rFonts w:hAnsi="宋体"/>
          <w:sz w:val="24"/>
          <w:szCs w:val="24"/>
        </w:rPr>
        <w:t>的平均值作为全局大气光的值</w:t>
      </w:r>
      <m:oMath>
        <m:r>
          <w:ins w:id="146" w:author="Yang Wang" w:date="2019-10-23T11:29:00Z">
            <w:rPr>
              <w:rFonts w:ascii="Cambria Math" w:hAnsi="Cambria Math"/>
              <w:sz w:val="24"/>
              <w:szCs w:val="24"/>
            </w:rPr>
            <m:t>A</m:t>
          </w:ins>
        </m:r>
      </m:oMath>
      <w:del w:id="147" w:author="Yang Wang" w:date="2019-10-23T11:29:00Z">
        <w:r w:rsidRPr="00BE7797" w:rsidDel="00AF0B98">
          <w:rPr>
            <w:rFonts w:hAnsi="宋体" w:hint="eastAsia"/>
            <w:i/>
            <w:sz w:val="24"/>
            <w:szCs w:val="24"/>
          </w:rPr>
          <w:delText>A</w:delText>
        </w:r>
      </w:del>
      <w:r w:rsidRPr="00120A48">
        <w:rPr>
          <w:rFonts w:hAnsi="宋体" w:hint="eastAsia"/>
          <w:sz w:val="24"/>
          <w:szCs w:val="24"/>
        </w:rPr>
        <w:t>。</w:t>
      </w:r>
    </w:p>
    <w:p w14:paraId="496FDCD4" w14:textId="77777777" w:rsidR="00CA0DA8" w:rsidRDefault="00CA0DA8" w:rsidP="00CA0DA8">
      <w:pPr>
        <w:spacing w:line="360" w:lineRule="auto"/>
        <w:ind w:firstLine="420"/>
        <w:rPr>
          <w:rFonts w:hAnsi="宋体"/>
          <w:sz w:val="24"/>
          <w:szCs w:val="24"/>
        </w:rPr>
      </w:pPr>
    </w:p>
    <w:p w14:paraId="637795DE" w14:textId="77777777" w:rsidR="00CA0DA8" w:rsidRPr="00CA0DA8" w:rsidRDefault="00CA0DA8" w:rsidP="00CA0DA8">
      <w:pPr>
        <w:snapToGrid w:val="0"/>
        <w:spacing w:line="360" w:lineRule="auto"/>
        <w:ind w:firstLineChars="200" w:firstLine="480"/>
        <w:jc w:val="left"/>
        <w:rPr>
          <w:sz w:val="24"/>
          <w:szCs w:val="24"/>
        </w:rPr>
      </w:pPr>
    </w:p>
    <w:p w14:paraId="7DBD5237" w14:textId="77777777" w:rsidR="00CA0DA8" w:rsidRPr="00B72D4E" w:rsidRDefault="00CA0DA8" w:rsidP="00CA0DA8">
      <w:pPr>
        <w:snapToGrid w:val="0"/>
        <w:spacing w:line="360" w:lineRule="auto"/>
        <w:ind w:firstLineChars="200" w:firstLine="720"/>
        <w:jc w:val="left"/>
        <w:rPr>
          <w:rFonts w:eastAsia="楷体_GB2312"/>
          <w:sz w:val="36"/>
        </w:rPr>
        <w:sectPr w:rsidR="00CA0DA8" w:rsidRPr="00B72D4E">
          <w:pgSz w:w="11906" w:h="16838"/>
          <w:pgMar w:top="1400" w:right="1200" w:bottom="1200" w:left="1300" w:header="840" w:footer="960" w:gutter="0"/>
          <w:pgNumType w:start="1"/>
          <w:cols w:space="425"/>
          <w:docGrid w:type="lines" w:linePitch="312"/>
        </w:sectPr>
      </w:pPr>
    </w:p>
    <w:p w14:paraId="63080FC0" w14:textId="77777777" w:rsidR="00C719F7" w:rsidRPr="00ED1E7E" w:rsidRDefault="00C719F7" w:rsidP="00184825">
      <w:pPr>
        <w:snapToGrid w:val="0"/>
        <w:spacing w:line="360" w:lineRule="auto"/>
        <w:jc w:val="center"/>
        <w:rPr>
          <w:rFonts w:eastAsia="楷体_GB2312"/>
          <w:b/>
          <w:sz w:val="36"/>
        </w:rPr>
      </w:pPr>
      <w:r w:rsidRPr="00ED1E7E">
        <w:rPr>
          <w:rFonts w:eastAsia="楷体_GB2312" w:hint="eastAsia"/>
          <w:b/>
          <w:sz w:val="36"/>
        </w:rPr>
        <w:t>说</w:t>
      </w:r>
      <w:r w:rsidRPr="00ED1E7E">
        <w:rPr>
          <w:rFonts w:eastAsia="楷体_GB2312" w:hint="eastAsia"/>
          <w:b/>
          <w:sz w:val="36"/>
        </w:rPr>
        <w:t xml:space="preserve">  </w:t>
      </w:r>
      <w:r w:rsidRPr="00ED1E7E">
        <w:rPr>
          <w:rFonts w:eastAsia="楷体_GB2312"/>
          <w:b/>
          <w:sz w:val="36"/>
        </w:rPr>
        <w:t xml:space="preserve"> </w:t>
      </w:r>
      <w:r w:rsidRPr="00ED1E7E">
        <w:rPr>
          <w:rFonts w:eastAsia="楷体_GB2312" w:hint="eastAsia"/>
          <w:b/>
          <w:sz w:val="36"/>
        </w:rPr>
        <w:t>明</w:t>
      </w:r>
      <w:r w:rsidRPr="00ED1E7E">
        <w:rPr>
          <w:rFonts w:eastAsia="楷体_GB2312"/>
          <w:b/>
          <w:sz w:val="36"/>
        </w:rPr>
        <w:t xml:space="preserve">  </w:t>
      </w:r>
      <w:r w:rsidRPr="00ED1E7E">
        <w:rPr>
          <w:rFonts w:eastAsia="楷体_GB2312" w:hint="eastAsia"/>
          <w:b/>
          <w:sz w:val="36"/>
        </w:rPr>
        <w:t xml:space="preserve"> </w:t>
      </w:r>
      <w:r w:rsidRPr="00ED1E7E">
        <w:rPr>
          <w:rFonts w:eastAsia="楷体_GB2312" w:hint="eastAsia"/>
          <w:b/>
          <w:sz w:val="36"/>
        </w:rPr>
        <w:t>书</w:t>
      </w:r>
    </w:p>
    <w:p w14:paraId="475117AF" w14:textId="77777777" w:rsidR="00C719F7" w:rsidRPr="00ED1E7E" w:rsidRDefault="00725CBB" w:rsidP="00184825">
      <w:pPr>
        <w:snapToGrid w:val="0"/>
        <w:spacing w:line="360" w:lineRule="auto"/>
        <w:jc w:val="center"/>
        <w:rPr>
          <w:rFonts w:eastAsia="幼圆"/>
          <w:sz w:val="24"/>
        </w:rPr>
      </w:pPr>
      <w:r>
        <w:rPr>
          <w:rFonts w:eastAsia="楷体_GB2312"/>
          <w:noProof/>
          <w:sz w:val="36"/>
        </w:rPr>
        <w:pict w14:anchorId="15BD1D82">
          <v:line id="_x0000_s1026" style="position:absolute;left:0;text-align:left;z-index:251655680" from="0,0" to="477pt,0" o:allowincell="f" strokeweight="1.5pt"/>
        </w:pict>
      </w:r>
    </w:p>
    <w:p w14:paraId="0D0673BD" w14:textId="77777777" w:rsidR="00C114C7" w:rsidRPr="001D24F5" w:rsidRDefault="001D24F5" w:rsidP="00C114C7">
      <w:pPr>
        <w:snapToGrid w:val="0"/>
        <w:spacing w:line="360" w:lineRule="auto"/>
        <w:jc w:val="center"/>
        <w:textAlignment w:val="baseline"/>
        <w:rPr>
          <w:rFonts w:ascii="宋体" w:hAnsi="宋体" w:cs="宋体"/>
          <w:b/>
          <w:sz w:val="24"/>
          <w:szCs w:val="24"/>
        </w:rPr>
      </w:pPr>
      <w:r w:rsidRPr="001D24F5">
        <w:rPr>
          <w:rFonts w:hint="eastAsia"/>
          <w:b/>
          <w:sz w:val="24"/>
          <w:szCs w:val="24"/>
        </w:rPr>
        <w:t>一种基于改进</w:t>
      </w:r>
      <w:r w:rsidRPr="001D24F5">
        <w:rPr>
          <w:b/>
          <w:sz w:val="24"/>
          <w:szCs w:val="24"/>
        </w:rPr>
        <w:t>容差机制的</w:t>
      </w:r>
      <w:r w:rsidRPr="001D24F5">
        <w:rPr>
          <w:rFonts w:hint="eastAsia"/>
          <w:b/>
          <w:sz w:val="24"/>
          <w:szCs w:val="24"/>
        </w:rPr>
        <w:t>图像</w:t>
      </w:r>
      <w:r w:rsidRPr="001D24F5">
        <w:rPr>
          <w:b/>
          <w:sz w:val="24"/>
          <w:szCs w:val="24"/>
        </w:rPr>
        <w:t>去雾</w:t>
      </w:r>
      <w:r>
        <w:rPr>
          <w:rFonts w:hint="eastAsia"/>
          <w:b/>
          <w:sz w:val="24"/>
          <w:szCs w:val="24"/>
        </w:rPr>
        <w:t>方法</w:t>
      </w:r>
    </w:p>
    <w:p w14:paraId="4B92C0FF" w14:textId="77777777" w:rsidR="00B82DAA" w:rsidRPr="00ED1E7E" w:rsidRDefault="00B82DAA" w:rsidP="00184825">
      <w:pPr>
        <w:snapToGrid w:val="0"/>
        <w:spacing w:line="360" w:lineRule="auto"/>
        <w:textAlignment w:val="baseline"/>
        <w:rPr>
          <w:sz w:val="24"/>
        </w:rPr>
      </w:pPr>
      <w:r w:rsidRPr="00ED1E7E">
        <w:rPr>
          <w:rFonts w:hAnsi="宋体"/>
          <w:b/>
          <w:sz w:val="24"/>
        </w:rPr>
        <w:t>技术领域</w:t>
      </w:r>
    </w:p>
    <w:p w14:paraId="5802DE56" w14:textId="77777777" w:rsidR="00856B16" w:rsidRPr="00C114C7" w:rsidRDefault="001D24F5" w:rsidP="001D24F5">
      <w:pPr>
        <w:snapToGrid w:val="0"/>
        <w:spacing w:line="360" w:lineRule="auto"/>
        <w:ind w:firstLineChars="200" w:firstLine="480"/>
        <w:jc w:val="left"/>
        <w:textAlignment w:val="baseline"/>
        <w:rPr>
          <w:rFonts w:ascii="宋体" w:hAnsi="宋体" w:cs="宋体"/>
          <w:b/>
          <w:sz w:val="24"/>
          <w:szCs w:val="24"/>
        </w:rPr>
      </w:pPr>
      <w:r w:rsidRPr="00BE7797">
        <w:rPr>
          <w:rFonts w:hint="eastAsia"/>
          <w:sz w:val="24"/>
          <w:szCs w:val="24"/>
        </w:rPr>
        <w:t>本发明属于计算机视觉技术领域，具体是一种基于改进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sidRPr="00BE7797">
        <w:rPr>
          <w:rFonts w:hint="eastAsia"/>
          <w:sz w:val="24"/>
          <w:szCs w:val="24"/>
        </w:rPr>
        <w:t>。</w:t>
      </w:r>
    </w:p>
    <w:p w14:paraId="01187212" w14:textId="77777777" w:rsidR="001D3DC1" w:rsidRDefault="00B82DAA" w:rsidP="00A67CFC">
      <w:pPr>
        <w:snapToGrid w:val="0"/>
        <w:spacing w:line="360" w:lineRule="auto"/>
        <w:textAlignment w:val="baseline"/>
        <w:rPr>
          <w:sz w:val="24"/>
        </w:rPr>
      </w:pPr>
      <w:r w:rsidRPr="00ED1E7E">
        <w:rPr>
          <w:rFonts w:hAnsi="宋体"/>
          <w:b/>
          <w:sz w:val="24"/>
        </w:rPr>
        <w:t>背景技术</w:t>
      </w:r>
    </w:p>
    <w:p w14:paraId="21DCD470" w14:textId="77777777" w:rsidR="001D24F5" w:rsidRPr="00BE7797" w:rsidRDefault="001D24F5" w:rsidP="001D24F5">
      <w:pPr>
        <w:spacing w:line="360" w:lineRule="auto"/>
        <w:ind w:firstLineChars="200" w:firstLine="480"/>
        <w:rPr>
          <w:sz w:val="24"/>
          <w:szCs w:val="24"/>
        </w:rPr>
      </w:pPr>
      <w:r w:rsidRPr="00BE7797">
        <w:rPr>
          <w:rFonts w:hint="eastAsia"/>
          <w:sz w:val="24"/>
          <w:szCs w:val="24"/>
        </w:rPr>
        <w:t>在雾天</w:t>
      </w:r>
      <w:r w:rsidRPr="00BE7797">
        <w:rPr>
          <w:sz w:val="24"/>
          <w:szCs w:val="24"/>
        </w:rPr>
        <w:t>环境下，由于大气散射影响使得拍摄出来的景物的能见度和对比度降低，直接影响航空、海运和道路交通的安全，</w:t>
      </w:r>
      <w:r w:rsidRPr="00BE7797">
        <w:rPr>
          <w:rFonts w:hint="eastAsia"/>
          <w:sz w:val="24"/>
          <w:szCs w:val="24"/>
        </w:rPr>
        <w:t>同时</w:t>
      </w:r>
      <w:r w:rsidRPr="00BE7797">
        <w:rPr>
          <w:sz w:val="24"/>
          <w:szCs w:val="24"/>
        </w:rPr>
        <w:t>使各种户外</w:t>
      </w:r>
      <w:r w:rsidRPr="00BE7797">
        <w:rPr>
          <w:rFonts w:hint="eastAsia"/>
          <w:sz w:val="24"/>
          <w:szCs w:val="24"/>
        </w:rPr>
        <w:t>监测</w:t>
      </w:r>
      <w:r w:rsidRPr="00BE7797">
        <w:rPr>
          <w:sz w:val="24"/>
          <w:szCs w:val="24"/>
        </w:rPr>
        <w:t>系统，如视频监控系统，在恶劣的天气下</w:t>
      </w:r>
      <w:r w:rsidRPr="00BE7797">
        <w:rPr>
          <w:rFonts w:hint="eastAsia"/>
          <w:sz w:val="24"/>
          <w:szCs w:val="24"/>
        </w:rPr>
        <w:t>往往</w:t>
      </w:r>
      <w:r w:rsidRPr="00BE7797">
        <w:rPr>
          <w:sz w:val="24"/>
          <w:szCs w:val="24"/>
        </w:rPr>
        <w:t>无法可靠</w:t>
      </w:r>
      <w:r w:rsidRPr="00BE7797">
        <w:rPr>
          <w:rFonts w:hint="eastAsia"/>
          <w:sz w:val="24"/>
          <w:szCs w:val="24"/>
        </w:rPr>
        <w:t>工作。因此</w:t>
      </w:r>
      <w:r w:rsidRPr="00BE7797">
        <w:rPr>
          <w:sz w:val="24"/>
          <w:szCs w:val="24"/>
        </w:rPr>
        <w:t>，简单有效的图像去雾对提高视觉系统的可靠性和鲁棒性具有重要意义。</w:t>
      </w:r>
    </w:p>
    <w:p w14:paraId="2FCE937F" w14:textId="77777777" w:rsidR="001D24F5" w:rsidRPr="00BE7797" w:rsidRDefault="001D24F5" w:rsidP="001D24F5">
      <w:pPr>
        <w:spacing w:line="360" w:lineRule="auto"/>
        <w:ind w:firstLineChars="200" w:firstLine="480"/>
        <w:rPr>
          <w:rFonts w:eastAsia="仿宋_GB2312"/>
          <w:b/>
          <w:sz w:val="24"/>
          <w:szCs w:val="24"/>
        </w:rPr>
      </w:pPr>
      <w:r w:rsidRPr="00BE7797">
        <w:rPr>
          <w:sz w:val="24"/>
          <w:szCs w:val="24"/>
        </w:rPr>
        <w:tab/>
      </w:r>
      <w:r w:rsidRPr="00BE7797">
        <w:rPr>
          <w:rFonts w:hint="eastAsia"/>
          <w:sz w:val="24"/>
          <w:szCs w:val="24"/>
        </w:rPr>
        <w:t>对于</w:t>
      </w:r>
      <w:r w:rsidRPr="00BE7797">
        <w:rPr>
          <w:sz w:val="24"/>
          <w:szCs w:val="24"/>
        </w:rPr>
        <w:t>图像</w:t>
      </w:r>
      <w:r w:rsidRPr="00BE7797">
        <w:rPr>
          <w:rFonts w:hint="eastAsia"/>
          <w:sz w:val="24"/>
          <w:szCs w:val="24"/>
        </w:rPr>
        <w:t>的</w:t>
      </w:r>
      <w:r w:rsidRPr="00BE7797">
        <w:rPr>
          <w:sz w:val="24"/>
          <w:szCs w:val="24"/>
        </w:rPr>
        <w:t>去雾算法主要分为两类：一类是</w:t>
      </w:r>
      <w:r w:rsidRPr="00BE7797">
        <w:rPr>
          <w:rFonts w:hint="eastAsia"/>
          <w:sz w:val="24"/>
          <w:szCs w:val="24"/>
        </w:rPr>
        <w:t>基于</w:t>
      </w:r>
      <w:r w:rsidRPr="00BE7797">
        <w:rPr>
          <w:sz w:val="24"/>
          <w:szCs w:val="24"/>
        </w:rPr>
        <w:t>图像增强的方法</w:t>
      </w:r>
      <w:r w:rsidRPr="00BE7797">
        <w:rPr>
          <w:rFonts w:hint="eastAsia"/>
          <w:sz w:val="24"/>
          <w:szCs w:val="24"/>
        </w:rPr>
        <w:t>，</w:t>
      </w:r>
      <w:r w:rsidRPr="00BE7797">
        <w:rPr>
          <w:sz w:val="24"/>
          <w:szCs w:val="24"/>
        </w:rPr>
        <w:t>此类方法是根据图像的质量降低与场景点到</w:t>
      </w:r>
      <w:r w:rsidRPr="00BE7797">
        <w:rPr>
          <w:rFonts w:hint="eastAsia"/>
          <w:sz w:val="24"/>
          <w:szCs w:val="24"/>
        </w:rPr>
        <w:t>成像</w:t>
      </w:r>
      <w:r w:rsidRPr="00BE7797">
        <w:rPr>
          <w:sz w:val="24"/>
          <w:szCs w:val="24"/>
        </w:rPr>
        <w:t>传感器的距离成指数关系进</w:t>
      </w:r>
      <w:r w:rsidRPr="00BE7797">
        <w:rPr>
          <w:rFonts w:hint="eastAsia"/>
          <w:sz w:val="24"/>
          <w:szCs w:val="24"/>
        </w:rPr>
        <w:t>行</w:t>
      </w:r>
      <w:r w:rsidRPr="00BE7797">
        <w:rPr>
          <w:sz w:val="24"/>
          <w:szCs w:val="24"/>
        </w:rPr>
        <w:t>去雾的，因此这种假设场景景深不变的</w:t>
      </w:r>
      <w:r w:rsidRPr="00BE7797">
        <w:rPr>
          <w:rFonts w:hint="eastAsia"/>
          <w:sz w:val="24"/>
          <w:szCs w:val="24"/>
        </w:rPr>
        <w:t>图像</w:t>
      </w:r>
      <w:r w:rsidRPr="00BE7797">
        <w:rPr>
          <w:sz w:val="24"/>
          <w:szCs w:val="24"/>
        </w:rPr>
        <w:t>增强技术不能很好</w:t>
      </w:r>
      <w:r w:rsidRPr="00BE7797">
        <w:rPr>
          <w:rFonts w:hint="eastAsia"/>
          <w:sz w:val="24"/>
          <w:szCs w:val="24"/>
        </w:rPr>
        <w:t>的</w:t>
      </w:r>
      <w:r w:rsidRPr="00BE7797">
        <w:rPr>
          <w:sz w:val="24"/>
          <w:szCs w:val="24"/>
        </w:rPr>
        <w:t>对雾化图像</w:t>
      </w:r>
      <w:r w:rsidRPr="00BE7797">
        <w:rPr>
          <w:rFonts w:hint="eastAsia"/>
          <w:sz w:val="24"/>
          <w:szCs w:val="24"/>
        </w:rPr>
        <w:t>去雾。</w:t>
      </w:r>
      <w:r w:rsidRPr="00BE7797">
        <w:rPr>
          <w:sz w:val="24"/>
          <w:szCs w:val="24"/>
        </w:rPr>
        <w:t>另一类</w:t>
      </w:r>
      <w:r w:rsidRPr="00BE7797">
        <w:rPr>
          <w:rFonts w:hint="eastAsia"/>
          <w:sz w:val="24"/>
          <w:szCs w:val="24"/>
        </w:rPr>
        <w:t>是基于</w:t>
      </w:r>
      <w:r w:rsidRPr="00BE7797">
        <w:rPr>
          <w:sz w:val="24"/>
          <w:szCs w:val="24"/>
        </w:rPr>
        <w:t>大气散射</w:t>
      </w:r>
      <w:r w:rsidRPr="00BE7797">
        <w:rPr>
          <w:rFonts w:hint="eastAsia"/>
          <w:sz w:val="24"/>
          <w:szCs w:val="24"/>
        </w:rPr>
        <w:t>物理</w:t>
      </w:r>
      <w:r w:rsidRPr="00BE7797">
        <w:rPr>
          <w:sz w:val="24"/>
          <w:szCs w:val="24"/>
        </w:rPr>
        <w:t>模型</w:t>
      </w:r>
      <w:r w:rsidRPr="00BE7797">
        <w:rPr>
          <w:rFonts w:hint="eastAsia"/>
          <w:sz w:val="24"/>
          <w:szCs w:val="24"/>
        </w:rPr>
        <w:t>的</w:t>
      </w:r>
      <w:r w:rsidRPr="00BE7797">
        <w:rPr>
          <w:sz w:val="24"/>
          <w:szCs w:val="24"/>
        </w:rPr>
        <w:t>方法</w:t>
      </w:r>
      <w:r w:rsidRPr="00BE7797">
        <w:rPr>
          <w:rFonts w:hint="eastAsia"/>
          <w:sz w:val="24"/>
          <w:szCs w:val="24"/>
        </w:rPr>
        <w:t>。</w:t>
      </w:r>
      <w:r w:rsidRPr="00BE7797">
        <w:rPr>
          <w:sz w:val="24"/>
          <w:szCs w:val="24"/>
        </w:rPr>
        <w:t>这类</w:t>
      </w:r>
      <w:r w:rsidRPr="00BE7797">
        <w:rPr>
          <w:rFonts w:hint="eastAsia"/>
          <w:sz w:val="24"/>
          <w:szCs w:val="24"/>
        </w:rPr>
        <w:t>方法</w:t>
      </w:r>
      <w:r w:rsidRPr="00BE7797">
        <w:rPr>
          <w:sz w:val="24"/>
          <w:szCs w:val="24"/>
        </w:rPr>
        <w:t>基于大气散射规律</w:t>
      </w:r>
      <w:r w:rsidRPr="00BE7797">
        <w:rPr>
          <w:rFonts w:hint="eastAsia"/>
          <w:sz w:val="24"/>
          <w:szCs w:val="24"/>
        </w:rPr>
        <w:t>建立</w:t>
      </w:r>
      <w:r w:rsidRPr="00BE7797">
        <w:rPr>
          <w:sz w:val="24"/>
          <w:szCs w:val="24"/>
        </w:rPr>
        <w:t>了图像退化模型，能够利用先验知识，具有内在的优越性。</w:t>
      </w:r>
      <w:r w:rsidRPr="00BE7797">
        <w:rPr>
          <w:rFonts w:hint="eastAsia"/>
          <w:sz w:val="24"/>
          <w:szCs w:val="24"/>
        </w:rPr>
        <w:t>其中，</w:t>
      </w:r>
      <w:r w:rsidRPr="00BE7797">
        <w:rPr>
          <w:sz w:val="24"/>
          <w:szCs w:val="24"/>
        </w:rPr>
        <w:t>何恺</w:t>
      </w:r>
      <w:r w:rsidRPr="00BE7797">
        <w:rPr>
          <w:rFonts w:hint="eastAsia"/>
          <w:sz w:val="24"/>
          <w:szCs w:val="24"/>
        </w:rPr>
        <w:t>明等人</w:t>
      </w:r>
      <w:r w:rsidRPr="00BE7797">
        <w:rPr>
          <w:sz w:val="24"/>
          <w:szCs w:val="24"/>
        </w:rPr>
        <w:t>基于对</w:t>
      </w:r>
      <w:r w:rsidRPr="00BE7797">
        <w:rPr>
          <w:rFonts w:hint="eastAsia"/>
          <w:sz w:val="24"/>
          <w:szCs w:val="24"/>
        </w:rPr>
        <w:t>户外无</w:t>
      </w:r>
      <w:r w:rsidRPr="00BE7797">
        <w:rPr>
          <w:sz w:val="24"/>
          <w:szCs w:val="24"/>
        </w:rPr>
        <w:t>雾图像数据库的统计规律，提出一种简单的暗</w:t>
      </w:r>
      <w:r w:rsidRPr="00BE7797">
        <w:rPr>
          <w:rFonts w:hint="eastAsia"/>
          <w:sz w:val="24"/>
          <w:szCs w:val="24"/>
        </w:rPr>
        <w:t>通道</w:t>
      </w:r>
      <w:r w:rsidRPr="00BE7797">
        <w:rPr>
          <w:sz w:val="24"/>
          <w:szCs w:val="24"/>
        </w:rPr>
        <w:t>先验单一图像去雾方法，对一般户外图像取得了很好</w:t>
      </w:r>
      <w:r w:rsidRPr="00BE7797">
        <w:rPr>
          <w:rFonts w:hint="eastAsia"/>
          <w:sz w:val="24"/>
          <w:szCs w:val="24"/>
        </w:rPr>
        <w:t>的</w:t>
      </w:r>
      <w:r w:rsidRPr="00BE7797">
        <w:rPr>
          <w:sz w:val="24"/>
          <w:szCs w:val="24"/>
        </w:rPr>
        <w:t>去雾效果，但</w:t>
      </w:r>
      <w:r w:rsidRPr="00BE7797">
        <w:rPr>
          <w:rFonts w:hint="eastAsia"/>
          <w:sz w:val="24"/>
          <w:szCs w:val="24"/>
        </w:rPr>
        <w:t>该方法建立</w:t>
      </w:r>
      <w:r w:rsidRPr="00BE7797">
        <w:rPr>
          <w:sz w:val="24"/>
          <w:szCs w:val="24"/>
        </w:rPr>
        <w:t>在暗</w:t>
      </w:r>
      <w:r w:rsidRPr="00BE7797">
        <w:rPr>
          <w:rFonts w:hint="eastAsia"/>
          <w:sz w:val="24"/>
          <w:szCs w:val="24"/>
        </w:rPr>
        <w:t>通道</w:t>
      </w:r>
      <w:r w:rsidRPr="00BE7797">
        <w:rPr>
          <w:sz w:val="24"/>
          <w:szCs w:val="24"/>
        </w:rPr>
        <w:t>假设</w:t>
      </w:r>
      <w:r w:rsidRPr="00BE7797">
        <w:rPr>
          <w:rFonts w:hint="eastAsia"/>
          <w:sz w:val="24"/>
          <w:szCs w:val="24"/>
        </w:rPr>
        <w:t>之上</w:t>
      </w:r>
      <w:r w:rsidRPr="00BE7797">
        <w:rPr>
          <w:sz w:val="24"/>
          <w:szCs w:val="24"/>
        </w:rPr>
        <w:t>，对于不满足这个假设的明亮区域，算法中的透射率偏小，</w:t>
      </w:r>
      <w:r w:rsidRPr="00BE7797">
        <w:rPr>
          <w:rFonts w:hint="eastAsia"/>
          <w:sz w:val="24"/>
          <w:szCs w:val="24"/>
        </w:rPr>
        <w:t>恢复</w:t>
      </w:r>
      <w:r w:rsidRPr="00BE7797">
        <w:rPr>
          <w:sz w:val="24"/>
          <w:szCs w:val="24"/>
        </w:rPr>
        <w:t>结果出现色彩失真，因此</w:t>
      </w:r>
      <w:r w:rsidRPr="00BE7797">
        <w:rPr>
          <w:rFonts w:hint="eastAsia"/>
          <w:sz w:val="24"/>
          <w:szCs w:val="24"/>
        </w:rPr>
        <w:t>蒋建国</w:t>
      </w:r>
      <w:r w:rsidRPr="00BE7797">
        <w:rPr>
          <w:sz w:val="24"/>
          <w:szCs w:val="24"/>
        </w:rPr>
        <w:t>等人提出了容差机制</w:t>
      </w:r>
      <w:r w:rsidRPr="00BE7797">
        <w:rPr>
          <w:rFonts w:hint="eastAsia"/>
          <w:sz w:val="24"/>
          <w:szCs w:val="24"/>
        </w:rPr>
        <w:t>以</w:t>
      </w:r>
      <w:r w:rsidRPr="00BE7797">
        <w:rPr>
          <w:sz w:val="24"/>
          <w:szCs w:val="24"/>
        </w:rPr>
        <w:t>修复色彩</w:t>
      </w:r>
      <w:r w:rsidRPr="00BE7797">
        <w:rPr>
          <w:rFonts w:hint="eastAsia"/>
          <w:sz w:val="24"/>
          <w:szCs w:val="24"/>
        </w:rPr>
        <w:t>失真</w:t>
      </w:r>
      <w:r w:rsidRPr="00BE7797">
        <w:rPr>
          <w:sz w:val="24"/>
          <w:szCs w:val="24"/>
        </w:rPr>
        <w:t>的问题</w:t>
      </w:r>
      <w:r w:rsidRPr="00BE7797">
        <w:rPr>
          <w:rFonts w:hint="eastAsia"/>
          <w:sz w:val="24"/>
          <w:szCs w:val="24"/>
        </w:rPr>
        <w:t>，</w:t>
      </w:r>
      <w:r w:rsidRPr="00BE7797">
        <w:rPr>
          <w:sz w:val="24"/>
          <w:szCs w:val="24"/>
        </w:rPr>
        <w:t>容差机制</w:t>
      </w:r>
      <w:r w:rsidRPr="00BE7797">
        <w:rPr>
          <w:rFonts w:hint="eastAsia"/>
          <w:sz w:val="24"/>
          <w:szCs w:val="24"/>
        </w:rPr>
        <w:t>是</w:t>
      </w:r>
      <w:r w:rsidRPr="00BE7797">
        <w:rPr>
          <w:sz w:val="24"/>
          <w:szCs w:val="24"/>
        </w:rPr>
        <w:t>对</w:t>
      </w:r>
      <w:r w:rsidRPr="00BE7797">
        <w:rPr>
          <w:rFonts w:hint="eastAsia"/>
          <w:sz w:val="24"/>
          <w:szCs w:val="24"/>
        </w:rPr>
        <w:t>不符合</w:t>
      </w:r>
      <w:r w:rsidRPr="00BE7797">
        <w:rPr>
          <w:sz w:val="24"/>
          <w:szCs w:val="24"/>
        </w:rPr>
        <w:t>暗</w:t>
      </w:r>
      <w:r w:rsidRPr="00BE7797">
        <w:rPr>
          <w:rFonts w:hint="eastAsia"/>
          <w:sz w:val="24"/>
          <w:szCs w:val="24"/>
        </w:rPr>
        <w:t>通道</w:t>
      </w:r>
      <w:r w:rsidRPr="00BE7797">
        <w:rPr>
          <w:sz w:val="24"/>
          <w:szCs w:val="24"/>
        </w:rPr>
        <w:t>假设区域</w:t>
      </w:r>
      <w:r w:rsidRPr="00BE7797">
        <w:rPr>
          <w:rFonts w:hint="eastAsia"/>
          <w:sz w:val="24"/>
          <w:szCs w:val="24"/>
        </w:rPr>
        <w:t>的</w:t>
      </w:r>
      <w:r w:rsidRPr="00BE7797">
        <w:rPr>
          <w:sz w:val="24"/>
          <w:szCs w:val="24"/>
        </w:rPr>
        <w:t>透射率进行补偿</w:t>
      </w:r>
      <w:r w:rsidRPr="00BE7797">
        <w:rPr>
          <w:rFonts w:hint="eastAsia"/>
          <w:sz w:val="24"/>
          <w:szCs w:val="24"/>
        </w:rPr>
        <w:t>，</w:t>
      </w:r>
      <w:r w:rsidRPr="00BE7797">
        <w:rPr>
          <w:sz w:val="24"/>
          <w:szCs w:val="24"/>
        </w:rPr>
        <w:t>但是现有的容差机制</w:t>
      </w:r>
      <w:r w:rsidRPr="00BE7797">
        <w:rPr>
          <w:rFonts w:hint="eastAsia"/>
          <w:sz w:val="24"/>
          <w:szCs w:val="24"/>
        </w:rPr>
        <w:t>存在</w:t>
      </w:r>
      <w:r w:rsidRPr="00BE7797">
        <w:rPr>
          <w:sz w:val="24"/>
          <w:szCs w:val="24"/>
        </w:rPr>
        <w:t>补偿过度的现象</w:t>
      </w:r>
      <w:r w:rsidRPr="00BE7797">
        <w:rPr>
          <w:rFonts w:hint="eastAsia"/>
          <w:sz w:val="24"/>
          <w:szCs w:val="24"/>
        </w:rPr>
        <w:t>。</w:t>
      </w:r>
    </w:p>
    <w:p w14:paraId="22FD4711" w14:textId="77777777" w:rsidR="00B82DAA" w:rsidRPr="00ED1E7E" w:rsidRDefault="00B82DAA" w:rsidP="00184825">
      <w:pPr>
        <w:snapToGrid w:val="0"/>
        <w:spacing w:line="360" w:lineRule="auto"/>
        <w:textAlignment w:val="baseline"/>
        <w:rPr>
          <w:sz w:val="24"/>
        </w:rPr>
      </w:pPr>
      <w:r w:rsidRPr="00ED1E7E">
        <w:rPr>
          <w:rFonts w:hAnsi="宋体"/>
          <w:b/>
          <w:sz w:val="24"/>
        </w:rPr>
        <w:t>发明内容</w:t>
      </w:r>
    </w:p>
    <w:p w14:paraId="699C23CA" w14:textId="77777777" w:rsidR="001D24F5" w:rsidRPr="001D24F5" w:rsidRDefault="001D24F5" w:rsidP="001D24F5">
      <w:pPr>
        <w:spacing w:line="360" w:lineRule="auto"/>
        <w:ind w:firstLineChars="200" w:firstLine="480"/>
        <w:jc w:val="left"/>
        <w:rPr>
          <w:rFonts w:hAnsi="宋体"/>
          <w:sz w:val="24"/>
          <w:szCs w:val="24"/>
        </w:rPr>
      </w:pPr>
      <w:r>
        <w:rPr>
          <w:rFonts w:hint="eastAsia"/>
          <w:sz w:val="24"/>
          <w:szCs w:val="24"/>
        </w:rPr>
        <w:t>为了解决现有技术中的不足，本发明提出了</w:t>
      </w:r>
      <w:r w:rsidRPr="00BE7797">
        <w:rPr>
          <w:rFonts w:hint="eastAsia"/>
          <w:sz w:val="24"/>
          <w:szCs w:val="24"/>
        </w:rPr>
        <w:t>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Pr>
          <w:rFonts w:hint="eastAsia"/>
          <w:sz w:val="24"/>
          <w:szCs w:val="24"/>
        </w:rPr>
        <w:t>，提供一种使得</w:t>
      </w:r>
      <w:r w:rsidRPr="00BE7797">
        <w:rPr>
          <w:sz w:val="24"/>
          <w:szCs w:val="24"/>
        </w:rPr>
        <w:t>去雾</w:t>
      </w:r>
      <w:r w:rsidRPr="00BE7797">
        <w:rPr>
          <w:rFonts w:hint="eastAsia"/>
          <w:sz w:val="24"/>
          <w:szCs w:val="24"/>
        </w:rPr>
        <w:t>结果</w:t>
      </w:r>
      <w:r w:rsidRPr="00BE7797">
        <w:rPr>
          <w:sz w:val="24"/>
          <w:szCs w:val="24"/>
        </w:rPr>
        <w:t>更为自然</w:t>
      </w:r>
      <w:r>
        <w:rPr>
          <w:rFonts w:hint="eastAsia"/>
          <w:sz w:val="24"/>
          <w:szCs w:val="24"/>
        </w:rPr>
        <w:t>的</w:t>
      </w:r>
      <w:r w:rsidRPr="001D24F5">
        <w:rPr>
          <w:rFonts w:hint="eastAsia"/>
          <w:sz w:val="24"/>
          <w:szCs w:val="24"/>
        </w:rPr>
        <w:t>方法</w:t>
      </w:r>
      <w:r w:rsidRPr="00BE7797">
        <w:rPr>
          <w:sz w:val="24"/>
          <w:szCs w:val="24"/>
        </w:rPr>
        <w:t>。</w:t>
      </w:r>
    </w:p>
    <w:p w14:paraId="2615DEF4" w14:textId="77777777" w:rsidR="00572749" w:rsidRDefault="00976FDE" w:rsidP="00AC4853">
      <w:pPr>
        <w:spacing w:line="360" w:lineRule="auto"/>
        <w:ind w:firstLineChars="200" w:firstLine="480"/>
        <w:jc w:val="left"/>
        <w:rPr>
          <w:rFonts w:hAnsi="宋体"/>
          <w:sz w:val="24"/>
          <w:szCs w:val="24"/>
        </w:rPr>
      </w:pPr>
      <w:r>
        <w:rPr>
          <w:rFonts w:hAnsi="宋体" w:hint="eastAsia"/>
          <w:sz w:val="24"/>
          <w:szCs w:val="24"/>
        </w:rPr>
        <w:t>本发明所采用的技术方案如下：</w:t>
      </w:r>
    </w:p>
    <w:p w14:paraId="3016FB47" w14:textId="2B92A81D" w:rsidR="00191683" w:rsidRPr="00623541" w:rsidRDefault="00623541" w:rsidP="00623541">
      <w:pPr>
        <w:spacing w:line="360" w:lineRule="auto"/>
        <w:ind w:firstLine="420"/>
        <w:rPr>
          <w:rFonts w:hAnsi="宋体"/>
          <w:sz w:val="24"/>
          <w:szCs w:val="24"/>
        </w:rPr>
      </w:pPr>
      <w:r w:rsidRPr="00BE7797">
        <w:rPr>
          <w:rFonts w:hint="eastAsia"/>
          <w:sz w:val="24"/>
          <w:szCs w:val="24"/>
        </w:rPr>
        <w:t>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Pr>
          <w:rFonts w:hint="eastAsia"/>
          <w:sz w:val="24"/>
          <w:szCs w:val="24"/>
        </w:rPr>
        <w:t>，</w:t>
      </w:r>
      <w:r>
        <w:rPr>
          <w:rFonts w:hAnsi="宋体" w:hint="eastAsia"/>
          <w:sz w:val="24"/>
          <w:szCs w:val="24"/>
        </w:rPr>
        <w:t>向</w:t>
      </w:r>
      <w:r w:rsidRPr="00BE7797">
        <w:rPr>
          <w:rFonts w:hAnsi="宋体"/>
          <w:sz w:val="24"/>
          <w:szCs w:val="24"/>
        </w:rPr>
        <w:t>大气</w:t>
      </w:r>
      <w:r w:rsidRPr="00BE7797">
        <w:rPr>
          <w:rFonts w:hAnsi="宋体" w:hint="eastAsia"/>
          <w:sz w:val="24"/>
          <w:szCs w:val="24"/>
        </w:rPr>
        <w:t>散射</w:t>
      </w:r>
      <w:r w:rsidRPr="00BE7797">
        <w:rPr>
          <w:rFonts w:hAnsi="宋体"/>
          <w:sz w:val="24"/>
          <w:szCs w:val="24"/>
        </w:rPr>
        <w:t>模型</w:t>
      </w:r>
      <w:r>
        <w:rPr>
          <w:rFonts w:hAnsi="宋体" w:hint="eastAsia"/>
          <w:sz w:val="24"/>
          <w:szCs w:val="24"/>
        </w:rPr>
        <w:t>中</w:t>
      </w:r>
      <w:r w:rsidRPr="00BE7797">
        <w:rPr>
          <w:rFonts w:hAnsi="宋体" w:hint="eastAsia"/>
          <w:sz w:val="24"/>
          <w:szCs w:val="24"/>
        </w:rPr>
        <w:t>加入</w:t>
      </w:r>
      <w:r w:rsidRPr="00BE7797">
        <w:rPr>
          <w:rFonts w:hAnsi="宋体"/>
          <w:sz w:val="24"/>
          <w:szCs w:val="24"/>
        </w:rPr>
        <w:t>改进</w:t>
      </w:r>
      <w:r w:rsidRPr="00BE7797">
        <w:rPr>
          <w:rFonts w:hAnsi="宋体" w:hint="eastAsia"/>
          <w:sz w:val="24"/>
          <w:szCs w:val="24"/>
        </w:rPr>
        <w:t>容差</w:t>
      </w:r>
      <w:r w:rsidRPr="00BE7797">
        <w:rPr>
          <w:rFonts w:hAnsi="宋体"/>
          <w:sz w:val="24"/>
          <w:szCs w:val="24"/>
        </w:rPr>
        <w:t>机制</w:t>
      </w:r>
      <w:r>
        <w:rPr>
          <w:rFonts w:hAnsi="宋体" w:hint="eastAsia"/>
          <w:sz w:val="24"/>
          <w:szCs w:val="24"/>
        </w:rPr>
        <w:t>，</w:t>
      </w:r>
      <w:r w:rsidRPr="00BE7797">
        <w:rPr>
          <w:rFonts w:hAnsi="宋体" w:hint="eastAsia"/>
          <w:sz w:val="24"/>
          <w:szCs w:val="24"/>
        </w:rPr>
        <w:t>得到</w:t>
      </w:r>
      <w:r w:rsidRPr="00BE7797">
        <w:rPr>
          <w:rFonts w:hAnsi="宋体"/>
          <w:sz w:val="24"/>
          <w:szCs w:val="24"/>
        </w:rPr>
        <w:t>最终的图像恢复的公式为：</w:t>
      </w:r>
      <w:r w:rsidRPr="00BE7797">
        <w:rPr>
          <w:rFonts w:hAnsi="宋体" w:hint="eastAsia"/>
          <w:sz w:val="24"/>
          <w:szCs w:val="24"/>
        </w:rPr>
        <w:t xml:space="preserve"> </w:t>
      </w:r>
      <m:oMath>
        <m:sSup>
          <m:sSupPr>
            <m:ctrlPr>
              <w:ins w:id="148" w:author="Yang Wang" w:date="2019-10-23T17:09:00Z">
                <w:rPr>
                  <w:rFonts w:ascii="Cambria Math" w:hAnsi="Cambria Math"/>
                  <w:i/>
                  <w:sz w:val="24"/>
                  <w:szCs w:val="24"/>
                </w:rPr>
              </w:ins>
            </m:ctrlPr>
          </m:sSupPr>
          <m:e>
            <m:r>
              <w:ins w:id="149" w:author="Yang Wang" w:date="2019-10-23T17:09:00Z">
                <w:rPr>
                  <w:rFonts w:ascii="Cambria Math" w:hAnsi="Cambria Math"/>
                  <w:sz w:val="24"/>
                  <w:szCs w:val="24"/>
                </w:rPr>
                <m:t>F</m:t>
              </w:ins>
            </m:r>
          </m:e>
          <m:sup>
            <m:r>
              <w:ins w:id="150" w:author="Yang Wang" w:date="2019-10-23T17:09:00Z">
                <w:rPr>
                  <w:rFonts w:ascii="Cambria Math" w:hAnsi="Cambria Math"/>
                  <w:sz w:val="24"/>
                  <w:szCs w:val="24"/>
                </w:rPr>
                <m:t>c</m:t>
              </w:ins>
            </m:r>
          </m:sup>
        </m:sSup>
        <m:d>
          <m:dPr>
            <m:ctrlPr>
              <w:ins w:id="151" w:author="Yang Wang" w:date="2019-10-23T17:09:00Z">
                <w:rPr>
                  <w:rFonts w:ascii="Cambria Math" w:hAnsi="Cambria Math"/>
                  <w:i/>
                  <w:sz w:val="24"/>
                  <w:szCs w:val="24"/>
                </w:rPr>
              </w:ins>
            </m:ctrlPr>
          </m:dPr>
          <m:e>
            <m:r>
              <w:ins w:id="152" w:author="Yang Wang" w:date="2019-10-23T17:09:00Z">
                <w:rPr>
                  <w:rFonts w:ascii="Cambria Math" w:hAnsi="Cambria Math"/>
                  <w:sz w:val="24"/>
                  <w:szCs w:val="24"/>
                </w:rPr>
                <m:t>i</m:t>
              </w:ins>
            </m:r>
          </m:e>
        </m:d>
        <m:r>
          <w:ins w:id="153" w:author="Yang Wang" w:date="2019-10-23T17:09:00Z">
            <m:rPr>
              <m:sty m:val="p"/>
            </m:rPr>
            <w:rPr>
              <w:rFonts w:ascii="Cambria Math" w:hAnsi="Cambria Math"/>
              <w:sz w:val="24"/>
              <w:szCs w:val="24"/>
            </w:rPr>
            <m:t>=</m:t>
          </w:ins>
        </m:r>
        <m:f>
          <m:fPr>
            <m:ctrlPr>
              <w:ins w:id="154" w:author="Yang Wang" w:date="2019-10-23T17:09:00Z">
                <w:rPr>
                  <w:rFonts w:ascii="Cambria Math" w:hAnsi="Cambria Math"/>
                  <w:sz w:val="24"/>
                  <w:szCs w:val="24"/>
                </w:rPr>
              </w:ins>
            </m:ctrlPr>
          </m:fPr>
          <m:num>
            <m:sSup>
              <m:sSupPr>
                <m:ctrlPr>
                  <w:ins w:id="155" w:author="Yang Wang" w:date="2019-10-23T17:09:00Z">
                    <w:rPr>
                      <w:rFonts w:ascii="Cambria Math" w:hAnsi="Cambria Math"/>
                      <w:i/>
                      <w:sz w:val="24"/>
                      <w:szCs w:val="24"/>
                    </w:rPr>
                  </w:ins>
                </m:ctrlPr>
              </m:sSupPr>
              <m:e>
                <m:r>
                  <w:ins w:id="156" w:author="Yang Wang" w:date="2019-10-23T17:09:00Z">
                    <w:rPr>
                      <w:rFonts w:ascii="Cambria Math" w:hAnsi="Cambria Math"/>
                      <w:sz w:val="24"/>
                      <w:szCs w:val="24"/>
                    </w:rPr>
                    <m:t>O</m:t>
                  </w:ins>
                </m:r>
              </m:e>
              <m:sup>
                <m:r>
                  <w:ins w:id="157" w:author="Yang Wang" w:date="2019-10-23T17:09:00Z">
                    <w:rPr>
                      <w:rFonts w:ascii="Cambria Math" w:hAnsi="Cambria Math"/>
                      <w:sz w:val="24"/>
                      <w:szCs w:val="24"/>
                    </w:rPr>
                    <m:t>c</m:t>
                  </w:ins>
                </m:r>
              </m:sup>
            </m:sSup>
            <m:d>
              <m:dPr>
                <m:ctrlPr>
                  <w:ins w:id="158" w:author="Yang Wang" w:date="2019-10-23T17:09:00Z">
                    <w:rPr>
                      <w:rFonts w:ascii="Cambria Math" w:hAnsi="Cambria Math"/>
                      <w:sz w:val="24"/>
                      <w:szCs w:val="24"/>
                    </w:rPr>
                  </w:ins>
                </m:ctrlPr>
              </m:dPr>
              <m:e>
                <m:r>
                  <w:ins w:id="159" w:author="Yang Wang" w:date="2019-10-23T17:09:00Z">
                    <w:rPr>
                      <w:rFonts w:ascii="Cambria Math" w:hAnsi="Cambria Math"/>
                      <w:sz w:val="24"/>
                      <w:szCs w:val="24"/>
                    </w:rPr>
                    <m:t>i</m:t>
                  </w:ins>
                </m:r>
              </m:e>
            </m:d>
            <m:r>
              <w:ins w:id="160" w:author="Yang Wang" w:date="2019-10-23T17:09:00Z">
                <m:rPr>
                  <m:sty m:val="p"/>
                </m:rPr>
                <w:rPr>
                  <w:rFonts w:ascii="Cambria Math" w:hAnsi="Cambria Math"/>
                  <w:sz w:val="24"/>
                  <w:szCs w:val="24"/>
                </w:rPr>
                <m:t>-</m:t>
              </w:ins>
            </m:r>
            <m:r>
              <w:ins w:id="161" w:author="Yang Wang" w:date="2019-10-23T17:09:00Z">
                <w:rPr>
                  <w:rFonts w:ascii="Cambria Math" w:hAnsi="Cambria Math"/>
                  <w:sz w:val="24"/>
                  <w:szCs w:val="24"/>
                </w:rPr>
                <m:t>A</m:t>
              </w:ins>
            </m:r>
          </m:num>
          <m:den>
            <m:r>
              <w:ins w:id="162" w:author="Yang Wang" w:date="2019-10-23T17:09:00Z">
                <w:rPr>
                  <w:rFonts w:ascii="Cambria Math" w:hAnsi="Cambria Math"/>
                  <w:sz w:val="24"/>
                  <w:szCs w:val="24"/>
                </w:rPr>
                <m:t>min</m:t>
              </w:ins>
            </m:r>
            <m:r>
              <w:ins w:id="163" w:author="Yang Wang" w:date="2019-10-23T17:09:00Z">
                <m:rPr>
                  <m:sty m:val="p"/>
                </m:rPr>
                <w:rPr>
                  <w:rFonts w:ascii="Cambria Math" w:hAnsi="Cambria Math"/>
                  <w:sz w:val="24"/>
                  <w:szCs w:val="24"/>
                </w:rPr>
                <m:t>(</m:t>
              </w:ins>
            </m:r>
            <m:r>
              <w:ins w:id="164" w:author="Yang Wang" w:date="2019-10-23T17:09:00Z">
                <w:rPr>
                  <w:rFonts w:ascii="Cambria Math" w:hAnsi="Cambria Math"/>
                  <w:sz w:val="24"/>
                  <w:szCs w:val="24"/>
                </w:rPr>
                <m:t>max</m:t>
              </w:ins>
            </m:r>
            <m:d>
              <m:dPr>
                <m:ctrlPr>
                  <w:ins w:id="165" w:author="Yang Wang" w:date="2019-10-23T17:09:00Z">
                    <w:rPr>
                      <w:rFonts w:ascii="Cambria Math" w:hAnsi="Cambria Math"/>
                      <w:sz w:val="24"/>
                      <w:szCs w:val="24"/>
                    </w:rPr>
                  </w:ins>
                </m:ctrlPr>
              </m:dPr>
              <m:e>
                <m:sSup>
                  <m:sSupPr>
                    <m:ctrlPr>
                      <w:ins w:id="166" w:author="Yang Wang" w:date="2019-10-23T17:09:00Z">
                        <w:rPr>
                          <w:rFonts w:ascii="Cambria Math" w:hAnsi="Cambria Math"/>
                          <w:sz w:val="24"/>
                          <w:szCs w:val="24"/>
                        </w:rPr>
                      </w:ins>
                    </m:ctrlPr>
                  </m:sSupPr>
                  <m:e>
                    <m:d>
                      <m:dPr>
                        <m:ctrlPr>
                          <w:ins w:id="167" w:author="Yang Wang" w:date="2019-10-23T17:09:00Z">
                            <w:rPr>
                              <w:rFonts w:ascii="Cambria Math" w:hAnsi="Cambria Math"/>
                              <w:sz w:val="24"/>
                              <w:szCs w:val="24"/>
                            </w:rPr>
                          </w:ins>
                        </m:ctrlPr>
                      </m:dPr>
                      <m:e>
                        <m:r>
                          <w:ins w:id="168" w:author="Yang Wang" w:date="2019-10-23T17:09:00Z">
                            <m:rPr>
                              <m:sty m:val="p"/>
                            </m:rPr>
                            <w:rPr>
                              <w:rFonts w:ascii="Cambria Math" w:hAnsi="Cambria Math"/>
                              <w:sz w:val="24"/>
                              <w:szCs w:val="24"/>
                            </w:rPr>
                            <m:t>1+</m:t>
                          </w:ins>
                        </m:r>
                        <m:sSubSup>
                          <m:sSubSupPr>
                            <m:ctrlPr>
                              <w:ins w:id="169" w:author="Yang Wang" w:date="2019-10-23T17:09:00Z">
                                <w:rPr>
                                  <w:rFonts w:ascii="Cambria Math" w:hAnsi="Cambria Math"/>
                                  <w:sz w:val="24"/>
                                  <w:szCs w:val="24"/>
                                </w:rPr>
                              </w:ins>
                            </m:ctrlPr>
                          </m:sSubSupPr>
                          <m:e>
                            <m:r>
                              <w:ins w:id="170" w:author="Yang Wang" w:date="2019-10-23T17:09:00Z">
                                <w:rPr>
                                  <w:rFonts w:ascii="Cambria Math" w:hAnsi="Cambria Math"/>
                                  <w:sz w:val="24"/>
                                  <w:szCs w:val="24"/>
                                </w:rPr>
                                <m:t>log</m:t>
                              </w:ins>
                            </m:r>
                          </m:e>
                          <m:sub>
                            <m:r>
                              <w:ins w:id="171" w:author="Yang Wang" w:date="2019-10-23T17:09:00Z">
                                <m:rPr>
                                  <m:sty m:val="p"/>
                                </m:rPr>
                                <w:rPr>
                                  <w:rFonts w:ascii="Cambria Math" w:hAnsi="Cambria Math"/>
                                  <w:sz w:val="24"/>
                                  <w:szCs w:val="24"/>
                                </w:rPr>
                                <m:t>10</m:t>
                              </w:ins>
                            </m:r>
                          </m:sub>
                          <m:sup>
                            <m:d>
                              <m:dPr>
                                <m:begChr m:val="|"/>
                                <m:endChr m:val="|"/>
                                <m:ctrlPr>
                                  <w:ins w:id="172" w:author="Yang Wang" w:date="2019-10-23T17:09:00Z">
                                    <w:rPr>
                                      <w:rFonts w:ascii="Cambria Math" w:hAnsi="Cambria Math"/>
                                      <w:sz w:val="24"/>
                                      <w:szCs w:val="24"/>
                                    </w:rPr>
                                  </w:ins>
                                </m:ctrlPr>
                              </m:dPr>
                              <m:e>
                                <m:f>
                                  <m:fPr>
                                    <m:ctrlPr>
                                      <w:ins w:id="173" w:author="Yang Wang" w:date="2019-10-23T17:09:00Z">
                                        <w:rPr>
                                          <w:rFonts w:ascii="Cambria Math" w:hAnsi="Cambria Math"/>
                                          <w:sz w:val="24"/>
                                          <w:szCs w:val="24"/>
                                        </w:rPr>
                                      </w:ins>
                                    </m:ctrlPr>
                                  </m:fPr>
                                  <m:num>
                                    <m:r>
                                      <w:ins w:id="174" w:author="Yang Wang" w:date="2019-10-23T17:09:00Z">
                                        <w:rPr>
                                          <w:rFonts w:ascii="Cambria Math" w:hAnsi="Cambria Math"/>
                                          <w:sz w:val="24"/>
                                          <w:szCs w:val="24"/>
                                        </w:rPr>
                                        <m:t>K</m:t>
                                      </w:ins>
                                    </m:r>
                                  </m:num>
                                  <m:den>
                                    <m:sSup>
                                      <m:sSupPr>
                                        <m:ctrlPr>
                                          <w:ins w:id="175" w:author="Yang Wang" w:date="2019-10-23T17:09:00Z">
                                            <w:rPr>
                                              <w:rFonts w:ascii="Cambria Math" w:hAnsi="Cambria Math"/>
                                              <w:i/>
                                              <w:sz w:val="24"/>
                                              <w:szCs w:val="24"/>
                                            </w:rPr>
                                          </w:ins>
                                        </m:ctrlPr>
                                      </m:sSupPr>
                                      <m:e>
                                        <m:r>
                                          <w:ins w:id="176" w:author="Yang Wang" w:date="2019-10-23T17:09:00Z">
                                            <w:rPr>
                                              <w:rFonts w:ascii="Cambria Math" w:hAnsi="Cambria Math"/>
                                              <w:sz w:val="24"/>
                                              <w:szCs w:val="24"/>
                                            </w:rPr>
                                            <m:t>O</m:t>
                                          </w:ins>
                                        </m:r>
                                      </m:e>
                                      <m:sup>
                                        <m:r>
                                          <w:ins w:id="177" w:author="Yang Wang" w:date="2019-10-23T17:09:00Z">
                                            <w:rPr>
                                              <w:rFonts w:ascii="Cambria Math" w:hAnsi="Cambria Math"/>
                                              <w:sz w:val="24"/>
                                              <w:szCs w:val="24"/>
                                            </w:rPr>
                                            <m:t>c</m:t>
                                          </w:ins>
                                        </m:r>
                                      </m:sup>
                                    </m:sSup>
                                    <m:d>
                                      <m:dPr>
                                        <m:ctrlPr>
                                          <w:ins w:id="178" w:author="Yang Wang" w:date="2019-10-23T17:09:00Z">
                                            <w:rPr>
                                              <w:rFonts w:ascii="Cambria Math" w:hAnsi="Cambria Math"/>
                                              <w:sz w:val="24"/>
                                              <w:szCs w:val="24"/>
                                            </w:rPr>
                                          </w:ins>
                                        </m:ctrlPr>
                                      </m:dPr>
                                      <m:e>
                                        <m:r>
                                          <w:ins w:id="179" w:author="Yang Wang" w:date="2019-10-23T17:09:00Z">
                                            <w:rPr>
                                              <w:rFonts w:ascii="Cambria Math" w:hAnsi="Cambria Math"/>
                                              <w:sz w:val="24"/>
                                              <w:szCs w:val="24"/>
                                            </w:rPr>
                                            <m:t>i</m:t>
                                          </w:ins>
                                        </m:r>
                                      </m:e>
                                    </m:d>
                                    <m:r>
                                      <w:ins w:id="180" w:author="Yang Wang" w:date="2019-10-23T17:09:00Z">
                                        <m:rPr>
                                          <m:sty m:val="p"/>
                                        </m:rPr>
                                        <w:rPr>
                                          <w:rFonts w:ascii="Cambria Math" w:hAnsi="Cambria Math"/>
                                          <w:sz w:val="24"/>
                                          <w:szCs w:val="24"/>
                                        </w:rPr>
                                        <m:t>-</m:t>
                                      </w:ins>
                                    </m:r>
                                    <m:r>
                                      <w:ins w:id="181" w:author="Yang Wang" w:date="2019-10-23T17:09:00Z">
                                        <w:rPr>
                                          <w:rFonts w:ascii="Cambria Math" w:hAnsi="Cambria Math"/>
                                          <w:sz w:val="24"/>
                                          <w:szCs w:val="24"/>
                                        </w:rPr>
                                        <m:t>A</m:t>
                                      </w:ins>
                                    </m:r>
                                  </m:den>
                                </m:f>
                              </m:e>
                            </m:d>
                          </m:sup>
                        </m:sSubSup>
                      </m:e>
                    </m:d>
                  </m:e>
                  <m:sup>
                    <m:r>
                      <w:ins w:id="182" w:author="Yang Wang" w:date="2019-10-23T17:09:00Z">
                        <w:rPr>
                          <w:rFonts w:ascii="Cambria Math" w:hAnsi="Cambria Math"/>
                          <w:sz w:val="24"/>
                          <w:szCs w:val="24"/>
                        </w:rPr>
                        <m:t>γ</m:t>
                      </w:ins>
                    </m:r>
                  </m:sup>
                </m:sSup>
                <m:r>
                  <w:ins w:id="183" w:author="Yang Wang" w:date="2019-10-23T17:09:00Z">
                    <m:rPr>
                      <m:sty m:val="p"/>
                    </m:rPr>
                    <w:rPr>
                      <w:rFonts w:ascii="Cambria Math" w:hAnsi="Cambria Math"/>
                      <w:sz w:val="24"/>
                      <w:szCs w:val="24"/>
                    </w:rPr>
                    <m:t>,1</m:t>
                  </w:ins>
                </m:r>
              </m:e>
            </m:d>
            <m:r>
              <w:ins w:id="184" w:author="Yang Wang" w:date="2019-10-23T17:09:00Z">
                <m:rPr>
                  <m:sty m:val="p"/>
                </m:rPr>
                <w:rPr>
                  <w:rFonts w:ascii="Cambria Math" w:hAnsi="Cambria Math"/>
                  <w:sz w:val="24"/>
                  <w:szCs w:val="24"/>
                </w:rPr>
                <m:t>·</m:t>
              </w:ins>
            </m:r>
            <m:r>
              <w:ins w:id="185" w:author="Yang Wang" w:date="2019-10-23T17:09:00Z">
                <w:rPr>
                  <w:rFonts w:ascii="Cambria Math" w:hAnsi="Cambria Math"/>
                  <w:sz w:val="24"/>
                  <w:szCs w:val="24"/>
                </w:rPr>
                <m:t>max</m:t>
              </w:ins>
            </m:r>
            <m:d>
              <m:dPr>
                <m:ctrlPr>
                  <w:ins w:id="186" w:author="Yang Wang" w:date="2019-10-23T17:09:00Z">
                    <w:rPr>
                      <w:rFonts w:ascii="Cambria Math" w:hAnsi="Cambria Math"/>
                      <w:sz w:val="24"/>
                      <w:szCs w:val="24"/>
                    </w:rPr>
                  </w:ins>
                </m:ctrlPr>
              </m:dPr>
              <m:e>
                <m:r>
                  <w:ins w:id="187" w:author="Yang Wang" w:date="2019-10-23T17:09:00Z">
                    <w:rPr>
                      <w:rFonts w:ascii="Cambria Math" w:hAnsi="Cambria Math"/>
                      <w:sz w:val="24"/>
                      <w:szCs w:val="24"/>
                    </w:rPr>
                    <m:t>t</m:t>
                  </w:ins>
                </m:r>
                <m:d>
                  <m:dPr>
                    <m:ctrlPr>
                      <w:ins w:id="188" w:author="Yang Wang" w:date="2019-10-23T17:09:00Z">
                        <w:rPr>
                          <w:rFonts w:ascii="Cambria Math" w:hAnsi="Cambria Math"/>
                          <w:sz w:val="24"/>
                          <w:szCs w:val="24"/>
                        </w:rPr>
                      </w:ins>
                    </m:ctrlPr>
                  </m:dPr>
                  <m:e>
                    <m:r>
                      <w:ins w:id="189" w:author="Yang Wang" w:date="2019-10-23T17:09:00Z">
                        <w:rPr>
                          <w:rFonts w:ascii="Cambria Math" w:hAnsi="Cambria Math"/>
                          <w:sz w:val="24"/>
                          <w:szCs w:val="24"/>
                        </w:rPr>
                        <m:t>i</m:t>
                      </w:ins>
                    </m:r>
                  </m:e>
                </m:d>
                <m:r>
                  <w:ins w:id="190" w:author="Yang Wang" w:date="2019-10-23T17:09:00Z">
                    <m:rPr>
                      <m:sty m:val="p"/>
                    </m:rPr>
                    <w:rPr>
                      <w:rFonts w:ascii="Cambria Math" w:hAnsi="Cambria Math"/>
                      <w:sz w:val="24"/>
                      <w:szCs w:val="24"/>
                    </w:rPr>
                    <m:t>,</m:t>
                  </w:ins>
                </m:r>
                <m:sSub>
                  <m:sSubPr>
                    <m:ctrlPr>
                      <w:ins w:id="191" w:author="Yang Wang" w:date="2019-10-23T17:09:00Z">
                        <w:rPr>
                          <w:rFonts w:ascii="Cambria Math" w:hAnsi="Cambria Math"/>
                          <w:sz w:val="24"/>
                          <w:szCs w:val="24"/>
                        </w:rPr>
                      </w:ins>
                    </m:ctrlPr>
                  </m:sSubPr>
                  <m:e>
                    <m:r>
                      <w:ins w:id="192" w:author="Yang Wang" w:date="2019-10-23T17:09:00Z">
                        <w:rPr>
                          <w:rFonts w:ascii="Cambria Math" w:hAnsi="Cambria Math"/>
                          <w:sz w:val="24"/>
                          <w:szCs w:val="24"/>
                        </w:rPr>
                        <m:t>t</m:t>
                      </w:ins>
                    </m:r>
                  </m:e>
                  <m:sub>
                    <m:r>
                      <w:ins w:id="193" w:author="Yang Wang" w:date="2019-10-23T17:09:00Z">
                        <m:rPr>
                          <m:sty m:val="p"/>
                        </m:rPr>
                        <w:rPr>
                          <w:rFonts w:ascii="Cambria Math" w:hAnsi="Cambria Math"/>
                          <w:sz w:val="24"/>
                          <w:szCs w:val="24"/>
                        </w:rPr>
                        <m:t>0</m:t>
                      </w:ins>
                    </m:r>
                  </m:sub>
                </m:sSub>
              </m:e>
            </m:d>
            <m:r>
              <w:ins w:id="194" w:author="Yang Wang" w:date="2019-10-23T17:09:00Z">
                <m:rPr>
                  <m:sty m:val="p"/>
                </m:rPr>
                <w:rPr>
                  <w:rFonts w:ascii="Cambria Math" w:hAnsi="Cambria Math"/>
                  <w:sz w:val="24"/>
                  <w:szCs w:val="24"/>
                </w:rPr>
                <m:t>,1)</m:t>
              </w:ins>
            </m:r>
          </m:den>
        </m:f>
        <m:r>
          <w:ins w:id="195" w:author="Yang Wang" w:date="2019-10-23T17:09:00Z">
            <w:rPr>
              <w:rFonts w:ascii="Cambria Math" w:hAnsi="Cambria Math"/>
              <w:sz w:val="24"/>
              <w:szCs w:val="24"/>
            </w:rPr>
            <m:t>+A, c∈{R,G,B}</m:t>
          </w:ins>
        </m:r>
        <m:r>
          <w:del w:id="196" w:author="Yang Wang" w:date="2019-10-23T17:09:00Z">
            <w:rPr>
              <w:rFonts w:ascii="Cambria Math" w:hAnsi="Cambria Math"/>
              <w:sz w:val="24"/>
              <w:szCs w:val="24"/>
            </w:rPr>
            <m:t>F</m:t>
          </w:del>
        </m:r>
        <m:d>
          <m:dPr>
            <m:ctrlPr>
              <w:del w:id="197" w:author="Yang Wang" w:date="2019-10-23T17:09:00Z">
                <w:rPr>
                  <w:rFonts w:ascii="Cambria Math" w:hAnsi="Cambria Math"/>
                  <w:i/>
                  <w:sz w:val="24"/>
                  <w:szCs w:val="24"/>
                </w:rPr>
              </w:del>
            </m:ctrlPr>
          </m:dPr>
          <m:e>
            <m:r>
              <w:del w:id="198" w:author="Yang Wang" w:date="2019-10-23T17:09:00Z">
                <w:rPr>
                  <w:rFonts w:ascii="Cambria Math" w:hAnsi="Cambria Math"/>
                  <w:sz w:val="24"/>
                  <w:szCs w:val="24"/>
                </w:rPr>
                <m:t>i</m:t>
              </w:del>
            </m:r>
          </m:e>
        </m:d>
        <m:r>
          <w:del w:id="199" w:author="Yang Wang" w:date="2019-10-23T17:09:00Z">
            <m:rPr>
              <m:sty m:val="p"/>
            </m:rPr>
            <w:rPr>
              <w:rFonts w:ascii="Cambria Math" w:hAnsi="Cambria Math"/>
              <w:sz w:val="24"/>
              <w:szCs w:val="24"/>
            </w:rPr>
            <m:t>=</m:t>
          </w:del>
        </m:r>
        <m:f>
          <m:fPr>
            <m:ctrlPr>
              <w:del w:id="200" w:author="Yang Wang" w:date="2019-10-23T17:09:00Z">
                <w:rPr>
                  <w:rFonts w:ascii="Cambria Math" w:hAnsi="Cambria Math"/>
                  <w:sz w:val="24"/>
                  <w:szCs w:val="24"/>
                </w:rPr>
              </w:del>
            </m:ctrlPr>
          </m:fPr>
          <m:num>
            <m:r>
              <w:del w:id="201" w:author="Yang Wang" w:date="2019-10-23T17:09:00Z">
                <w:rPr>
                  <w:rFonts w:ascii="Cambria Math" w:hAnsi="Cambria Math"/>
                  <w:sz w:val="24"/>
                  <w:szCs w:val="24"/>
                </w:rPr>
                <m:t>O</m:t>
              </w:del>
            </m:r>
            <m:d>
              <m:dPr>
                <m:ctrlPr>
                  <w:del w:id="202" w:author="Yang Wang" w:date="2019-10-23T17:09:00Z">
                    <w:rPr>
                      <w:rFonts w:ascii="Cambria Math" w:hAnsi="Cambria Math"/>
                      <w:sz w:val="24"/>
                      <w:szCs w:val="24"/>
                    </w:rPr>
                  </w:del>
                </m:ctrlPr>
              </m:dPr>
              <m:e>
                <m:r>
                  <w:del w:id="203" w:author="Yang Wang" w:date="2019-10-23T17:09:00Z">
                    <w:rPr>
                      <w:rFonts w:ascii="Cambria Math" w:hAnsi="Cambria Math"/>
                      <w:sz w:val="24"/>
                      <w:szCs w:val="24"/>
                    </w:rPr>
                    <m:t>i</m:t>
                  </w:del>
                </m:r>
              </m:e>
            </m:d>
            <m:r>
              <w:del w:id="204" w:author="Yang Wang" w:date="2019-10-23T17:09:00Z">
                <m:rPr>
                  <m:sty m:val="p"/>
                </m:rPr>
                <w:rPr>
                  <w:rFonts w:ascii="Cambria Math" w:hAnsi="Cambria Math"/>
                  <w:sz w:val="24"/>
                  <w:szCs w:val="24"/>
                </w:rPr>
                <m:t>-</m:t>
              </w:del>
            </m:r>
            <m:r>
              <w:del w:id="205" w:author="Yang Wang" w:date="2019-10-23T17:09:00Z">
                <w:rPr>
                  <w:rFonts w:ascii="Cambria Math" w:hAnsi="Cambria Math"/>
                  <w:sz w:val="24"/>
                  <w:szCs w:val="24"/>
                </w:rPr>
                <m:t>A</m:t>
              </w:del>
            </m:r>
          </m:num>
          <m:den>
            <m:r>
              <w:del w:id="206" w:author="Yang Wang" w:date="2019-10-23T17:09:00Z">
                <w:rPr>
                  <w:rFonts w:ascii="Cambria Math" w:hAnsi="Cambria Math"/>
                  <w:sz w:val="24"/>
                  <w:szCs w:val="24"/>
                </w:rPr>
                <m:t>min</m:t>
              </w:del>
            </m:r>
            <m:r>
              <w:del w:id="207" w:author="Yang Wang" w:date="2019-10-23T17:09:00Z">
                <m:rPr>
                  <m:sty m:val="p"/>
                </m:rPr>
                <w:rPr>
                  <w:rFonts w:ascii="Cambria Math" w:hAnsi="Cambria Math"/>
                  <w:sz w:val="24"/>
                  <w:szCs w:val="24"/>
                </w:rPr>
                <m:t>(</m:t>
              </w:del>
            </m:r>
            <m:r>
              <w:del w:id="208" w:author="Yang Wang" w:date="2019-10-23T17:09:00Z">
                <w:rPr>
                  <w:rFonts w:ascii="Cambria Math" w:hAnsi="Cambria Math"/>
                  <w:sz w:val="24"/>
                  <w:szCs w:val="24"/>
                </w:rPr>
                <m:t>max</m:t>
              </w:del>
            </m:r>
            <m:d>
              <m:dPr>
                <m:ctrlPr>
                  <w:del w:id="209" w:author="Yang Wang" w:date="2019-10-23T17:09:00Z">
                    <w:rPr>
                      <w:rFonts w:ascii="Cambria Math" w:hAnsi="Cambria Math"/>
                      <w:sz w:val="24"/>
                      <w:szCs w:val="24"/>
                    </w:rPr>
                  </w:del>
                </m:ctrlPr>
              </m:dPr>
              <m:e>
                <m:sSup>
                  <m:sSupPr>
                    <m:ctrlPr>
                      <w:del w:id="210" w:author="Yang Wang" w:date="2019-10-23T17:09:00Z">
                        <w:rPr>
                          <w:rFonts w:ascii="Cambria Math" w:hAnsi="Cambria Math"/>
                          <w:sz w:val="24"/>
                          <w:szCs w:val="24"/>
                        </w:rPr>
                      </w:del>
                    </m:ctrlPr>
                  </m:sSupPr>
                  <m:e>
                    <m:d>
                      <m:dPr>
                        <m:ctrlPr>
                          <w:del w:id="211" w:author="Yang Wang" w:date="2019-10-23T17:09:00Z">
                            <w:rPr>
                              <w:rFonts w:ascii="Cambria Math" w:hAnsi="Cambria Math"/>
                              <w:sz w:val="24"/>
                              <w:szCs w:val="24"/>
                            </w:rPr>
                          </w:del>
                        </m:ctrlPr>
                      </m:dPr>
                      <m:e>
                        <m:r>
                          <w:del w:id="212" w:author="Yang Wang" w:date="2019-10-23T17:09:00Z">
                            <m:rPr>
                              <m:sty m:val="p"/>
                            </m:rPr>
                            <w:rPr>
                              <w:rFonts w:ascii="Cambria Math" w:hAnsi="Cambria Math"/>
                              <w:sz w:val="24"/>
                              <w:szCs w:val="24"/>
                            </w:rPr>
                            <m:t>1+</m:t>
                          </w:del>
                        </m:r>
                        <m:sSubSup>
                          <m:sSubSupPr>
                            <m:ctrlPr>
                              <w:del w:id="213" w:author="Yang Wang" w:date="2019-10-23T17:09:00Z">
                                <w:rPr>
                                  <w:rFonts w:ascii="Cambria Math" w:hAnsi="Cambria Math"/>
                                  <w:sz w:val="24"/>
                                  <w:szCs w:val="24"/>
                                </w:rPr>
                              </w:del>
                            </m:ctrlPr>
                          </m:sSubSupPr>
                          <m:e>
                            <m:r>
                              <w:del w:id="214" w:author="Yang Wang" w:date="2019-10-23T17:09:00Z">
                                <w:rPr>
                                  <w:rFonts w:ascii="Cambria Math" w:hAnsi="Cambria Math"/>
                                  <w:sz w:val="24"/>
                                  <w:szCs w:val="24"/>
                                </w:rPr>
                                <m:t>log</m:t>
                              </w:del>
                            </m:r>
                          </m:e>
                          <m:sub>
                            <m:r>
                              <w:del w:id="215" w:author="Yang Wang" w:date="2019-10-23T17:09:00Z">
                                <m:rPr>
                                  <m:sty m:val="p"/>
                                </m:rPr>
                                <w:rPr>
                                  <w:rFonts w:ascii="Cambria Math" w:hAnsi="Cambria Math"/>
                                  <w:sz w:val="24"/>
                                  <w:szCs w:val="24"/>
                                </w:rPr>
                                <m:t>10</m:t>
                              </w:del>
                            </m:r>
                          </m:sub>
                          <m:sup>
                            <m:d>
                              <m:dPr>
                                <m:begChr m:val="|"/>
                                <m:endChr m:val="|"/>
                                <m:ctrlPr>
                                  <w:del w:id="216" w:author="Yang Wang" w:date="2019-10-23T17:09:00Z">
                                    <w:rPr>
                                      <w:rFonts w:ascii="Cambria Math" w:hAnsi="Cambria Math"/>
                                      <w:sz w:val="24"/>
                                      <w:szCs w:val="24"/>
                                    </w:rPr>
                                  </w:del>
                                </m:ctrlPr>
                              </m:dPr>
                              <m:e>
                                <m:f>
                                  <m:fPr>
                                    <m:ctrlPr>
                                      <w:del w:id="217" w:author="Yang Wang" w:date="2019-10-23T17:09:00Z">
                                        <w:rPr>
                                          <w:rFonts w:ascii="Cambria Math" w:hAnsi="Cambria Math"/>
                                          <w:sz w:val="24"/>
                                          <w:szCs w:val="24"/>
                                        </w:rPr>
                                      </w:del>
                                    </m:ctrlPr>
                                  </m:fPr>
                                  <m:num>
                                    <m:r>
                                      <w:del w:id="218" w:author="Yang Wang" w:date="2019-10-23T17:09:00Z">
                                        <w:rPr>
                                          <w:rFonts w:ascii="Cambria Math" w:hAnsi="Cambria Math"/>
                                          <w:sz w:val="24"/>
                                          <w:szCs w:val="24"/>
                                        </w:rPr>
                                        <m:t>K</m:t>
                                      </w:del>
                                    </m:r>
                                  </m:num>
                                  <m:den>
                                    <m:r>
                                      <w:del w:id="219" w:author="Yang Wang" w:date="2019-10-23T17:09:00Z">
                                        <w:rPr>
                                          <w:rFonts w:ascii="Cambria Math" w:hAnsi="Cambria Math"/>
                                          <w:sz w:val="24"/>
                                          <w:szCs w:val="24"/>
                                        </w:rPr>
                                        <m:t>O</m:t>
                                      </w:del>
                                    </m:r>
                                    <m:d>
                                      <m:dPr>
                                        <m:ctrlPr>
                                          <w:del w:id="220" w:author="Yang Wang" w:date="2019-10-23T17:09:00Z">
                                            <w:rPr>
                                              <w:rFonts w:ascii="Cambria Math" w:hAnsi="Cambria Math"/>
                                              <w:sz w:val="24"/>
                                              <w:szCs w:val="24"/>
                                            </w:rPr>
                                          </w:del>
                                        </m:ctrlPr>
                                      </m:dPr>
                                      <m:e>
                                        <m:r>
                                          <w:del w:id="221" w:author="Yang Wang" w:date="2019-10-23T17:09:00Z">
                                            <w:rPr>
                                              <w:rFonts w:ascii="Cambria Math" w:hAnsi="Cambria Math"/>
                                              <w:sz w:val="24"/>
                                              <w:szCs w:val="24"/>
                                            </w:rPr>
                                            <m:t>i</m:t>
                                          </w:del>
                                        </m:r>
                                      </m:e>
                                    </m:d>
                                    <m:r>
                                      <w:del w:id="222" w:author="Yang Wang" w:date="2019-10-23T17:09:00Z">
                                        <m:rPr>
                                          <m:sty m:val="p"/>
                                        </m:rPr>
                                        <w:rPr>
                                          <w:rFonts w:ascii="Cambria Math" w:hAnsi="Cambria Math"/>
                                          <w:sz w:val="24"/>
                                          <w:szCs w:val="24"/>
                                        </w:rPr>
                                        <m:t>-</m:t>
                                      </w:del>
                                    </m:r>
                                    <m:r>
                                      <w:del w:id="223" w:author="Yang Wang" w:date="2019-10-23T17:09:00Z">
                                        <w:rPr>
                                          <w:rFonts w:ascii="Cambria Math" w:hAnsi="Cambria Math"/>
                                          <w:sz w:val="24"/>
                                          <w:szCs w:val="24"/>
                                        </w:rPr>
                                        <m:t>A</m:t>
                                      </w:del>
                                    </m:r>
                                  </m:den>
                                </m:f>
                              </m:e>
                            </m:d>
                          </m:sup>
                        </m:sSubSup>
                      </m:e>
                    </m:d>
                  </m:e>
                  <m:sup>
                    <m:r>
                      <w:del w:id="224" w:author="Yang Wang" w:date="2019-10-23T17:09:00Z">
                        <w:rPr>
                          <w:rFonts w:ascii="Cambria Math" w:hAnsi="Cambria Math"/>
                          <w:sz w:val="24"/>
                          <w:szCs w:val="24"/>
                        </w:rPr>
                        <m:t>γ</m:t>
                      </w:del>
                    </m:r>
                  </m:sup>
                </m:sSup>
                <m:r>
                  <w:del w:id="225" w:author="Yang Wang" w:date="2019-10-23T17:09:00Z">
                    <m:rPr>
                      <m:sty m:val="p"/>
                    </m:rPr>
                    <w:rPr>
                      <w:rFonts w:ascii="Cambria Math" w:hAnsi="Cambria Math"/>
                      <w:sz w:val="24"/>
                      <w:szCs w:val="24"/>
                    </w:rPr>
                    <m:t>,1</m:t>
                  </w:del>
                </m:r>
              </m:e>
            </m:d>
            <m:r>
              <w:del w:id="226" w:author="Yang Wang" w:date="2019-10-23T17:09:00Z">
                <m:rPr>
                  <m:sty m:val="p"/>
                </m:rPr>
                <w:rPr>
                  <w:rFonts w:ascii="Cambria Math" w:hAnsi="Cambria Math"/>
                  <w:sz w:val="24"/>
                  <w:szCs w:val="24"/>
                </w:rPr>
                <m:t>·</m:t>
              </w:del>
            </m:r>
            <m:r>
              <w:del w:id="227" w:author="Yang Wang" w:date="2019-10-23T17:09:00Z">
                <w:rPr>
                  <w:rFonts w:ascii="Cambria Math" w:hAnsi="Cambria Math"/>
                  <w:sz w:val="24"/>
                  <w:szCs w:val="24"/>
                </w:rPr>
                <m:t>max</m:t>
              </w:del>
            </m:r>
            <m:d>
              <m:dPr>
                <m:ctrlPr>
                  <w:del w:id="228" w:author="Yang Wang" w:date="2019-10-23T17:09:00Z">
                    <w:rPr>
                      <w:rFonts w:ascii="Cambria Math" w:hAnsi="Cambria Math"/>
                      <w:sz w:val="24"/>
                      <w:szCs w:val="24"/>
                    </w:rPr>
                  </w:del>
                </m:ctrlPr>
              </m:dPr>
              <m:e>
                <m:r>
                  <w:del w:id="229" w:author="Yang Wang" w:date="2019-10-23T17:09:00Z">
                    <w:rPr>
                      <w:rFonts w:ascii="Cambria Math" w:hAnsi="Cambria Math"/>
                      <w:sz w:val="24"/>
                      <w:szCs w:val="24"/>
                    </w:rPr>
                    <m:t>t</m:t>
                  </w:del>
                </m:r>
                <m:d>
                  <m:dPr>
                    <m:ctrlPr>
                      <w:del w:id="230" w:author="Yang Wang" w:date="2019-10-23T17:09:00Z">
                        <w:rPr>
                          <w:rFonts w:ascii="Cambria Math" w:hAnsi="Cambria Math"/>
                          <w:sz w:val="24"/>
                          <w:szCs w:val="24"/>
                        </w:rPr>
                      </w:del>
                    </m:ctrlPr>
                  </m:dPr>
                  <m:e>
                    <m:r>
                      <w:del w:id="231" w:author="Yang Wang" w:date="2019-10-23T17:09:00Z">
                        <w:rPr>
                          <w:rFonts w:ascii="Cambria Math" w:hAnsi="Cambria Math"/>
                          <w:sz w:val="24"/>
                          <w:szCs w:val="24"/>
                        </w:rPr>
                        <m:t>i</m:t>
                      </w:del>
                    </m:r>
                  </m:e>
                </m:d>
                <m:r>
                  <w:del w:id="232" w:author="Yang Wang" w:date="2019-10-23T17:09:00Z">
                    <m:rPr>
                      <m:sty m:val="p"/>
                    </m:rPr>
                    <w:rPr>
                      <w:rFonts w:ascii="Cambria Math" w:hAnsi="Cambria Math"/>
                      <w:sz w:val="24"/>
                      <w:szCs w:val="24"/>
                    </w:rPr>
                    <m:t>,</m:t>
                  </w:del>
                </m:r>
                <m:sSub>
                  <m:sSubPr>
                    <m:ctrlPr>
                      <w:del w:id="233" w:author="Yang Wang" w:date="2019-10-23T17:09:00Z">
                        <w:rPr>
                          <w:rFonts w:ascii="Cambria Math" w:hAnsi="Cambria Math"/>
                          <w:sz w:val="24"/>
                          <w:szCs w:val="24"/>
                        </w:rPr>
                      </w:del>
                    </m:ctrlPr>
                  </m:sSubPr>
                  <m:e>
                    <m:r>
                      <w:del w:id="234" w:author="Yang Wang" w:date="2019-10-23T17:09:00Z">
                        <w:rPr>
                          <w:rFonts w:ascii="Cambria Math" w:hAnsi="Cambria Math"/>
                          <w:sz w:val="24"/>
                          <w:szCs w:val="24"/>
                        </w:rPr>
                        <m:t>t</m:t>
                      </w:del>
                    </m:r>
                  </m:e>
                  <m:sub>
                    <m:r>
                      <w:del w:id="235" w:author="Yang Wang" w:date="2019-10-23T17:09:00Z">
                        <m:rPr>
                          <m:sty m:val="p"/>
                        </m:rPr>
                        <w:rPr>
                          <w:rFonts w:ascii="Cambria Math" w:hAnsi="Cambria Math"/>
                          <w:sz w:val="24"/>
                          <w:szCs w:val="24"/>
                        </w:rPr>
                        <m:t>0</m:t>
                      </w:del>
                    </m:r>
                  </m:sub>
                </m:sSub>
              </m:e>
            </m:d>
            <m:r>
              <w:del w:id="236" w:author="Yang Wang" w:date="2019-10-23T17:09:00Z">
                <m:rPr>
                  <m:sty m:val="p"/>
                </m:rPr>
                <w:rPr>
                  <w:rFonts w:ascii="Cambria Math" w:hAnsi="Cambria Math"/>
                  <w:sz w:val="24"/>
                  <w:szCs w:val="24"/>
                </w:rPr>
                <m:t>,1)</m:t>
              </w:del>
            </m:r>
          </m:den>
        </m:f>
        <m:r>
          <w:del w:id="237" w:author="Yang Wang" w:date="2019-10-23T17:09:00Z">
            <w:rPr>
              <w:rFonts w:ascii="Cambria Math" w:hAnsi="Cambria Math"/>
              <w:sz w:val="24"/>
              <w:szCs w:val="24"/>
            </w:rPr>
            <m:t>+A</m:t>
          </w:del>
        </m:r>
      </m:oMath>
      <w:del w:id="238" w:author="Yang Wang" w:date="2019-10-23T17:09:00Z">
        <w:r w:rsidDel="00211E5F">
          <w:rPr>
            <w:rFonts w:hAnsi="宋体" w:hint="eastAsia"/>
            <w:sz w:val="24"/>
            <w:szCs w:val="24"/>
          </w:rPr>
          <w:delText>，</w:delText>
        </w:r>
      </w:del>
      <w:r>
        <w:rPr>
          <w:rFonts w:hAnsi="宋体" w:hint="eastAsia"/>
          <w:sz w:val="24"/>
          <w:szCs w:val="24"/>
        </w:rPr>
        <w:t>进而</w:t>
      </w:r>
      <w:r w:rsidRPr="00BE7797">
        <w:rPr>
          <w:rFonts w:hAnsi="宋体" w:hint="eastAsia"/>
          <w:sz w:val="24"/>
          <w:szCs w:val="24"/>
        </w:rPr>
        <w:t>对</w:t>
      </w:r>
      <w:r>
        <w:rPr>
          <w:rFonts w:hAnsi="宋体" w:hint="eastAsia"/>
          <w:sz w:val="24"/>
          <w:szCs w:val="24"/>
        </w:rPr>
        <w:t>待去雾</w:t>
      </w:r>
      <w:r w:rsidRPr="00BE7797">
        <w:rPr>
          <w:rFonts w:hAnsi="宋体" w:hint="eastAsia"/>
          <w:sz w:val="24"/>
          <w:szCs w:val="24"/>
        </w:rPr>
        <w:t>图像</w:t>
      </w:r>
      <m:oMath>
        <m:r>
          <w:rPr>
            <w:rFonts w:ascii="Cambria Math" w:hAnsi="Cambria Math"/>
            <w:sz w:val="24"/>
            <w:szCs w:val="24"/>
          </w:rPr>
          <m:t>O</m:t>
        </m:r>
        <m:r>
          <w:del w:id="239" w:author="Yang Wang" w:date="2019-10-23T11:30:00Z">
            <w:rPr>
              <w:rFonts w:ascii="Cambria Math" w:hAnsi="Cambria Math" w:hint="eastAsia"/>
              <w:sz w:val="24"/>
              <w:szCs w:val="24"/>
            </w:rPr>
            <m:t>(</m:t>
          </w:del>
        </m:r>
        <m:r>
          <w:del w:id="240" w:author="Yang Wang" w:date="2019-10-23T11:30:00Z">
            <w:rPr>
              <w:rFonts w:ascii="Cambria Math" w:hAnsi="Cambria Math"/>
              <w:sz w:val="24"/>
              <w:szCs w:val="24"/>
            </w:rPr>
            <m:t>i)</m:t>
          </w:del>
        </m:r>
      </m:oMath>
      <w:r w:rsidRPr="00BE7797">
        <w:rPr>
          <w:rFonts w:hAnsi="宋体"/>
          <w:sz w:val="24"/>
          <w:szCs w:val="24"/>
        </w:rPr>
        <w:t>进行</w:t>
      </w:r>
      <w:ins w:id="241" w:author="Yang Wang" w:date="2019-10-23T11:30:00Z">
        <w:r w:rsidR="00AF0B98">
          <w:rPr>
            <w:rFonts w:hAnsi="宋体" w:hint="eastAsia"/>
            <w:sz w:val="24"/>
            <w:szCs w:val="24"/>
          </w:rPr>
          <w:t>处理</w:t>
        </w:r>
      </w:ins>
      <w:del w:id="242" w:author="Yang Wang" w:date="2019-10-23T11:30:00Z">
        <w:r w:rsidRPr="00BE7797" w:rsidDel="00AF0B98">
          <w:rPr>
            <w:rFonts w:hAnsi="宋体"/>
            <w:sz w:val="24"/>
            <w:szCs w:val="24"/>
          </w:rPr>
          <w:delText>恢复</w:delText>
        </w:r>
      </w:del>
      <w:r w:rsidRPr="00BE7797">
        <w:rPr>
          <w:rFonts w:hAnsi="宋体" w:hint="eastAsia"/>
          <w:sz w:val="24"/>
          <w:szCs w:val="24"/>
        </w:rPr>
        <w:t>，得到</w:t>
      </w:r>
      <w:r w:rsidRPr="00BE7797">
        <w:rPr>
          <w:rFonts w:hAnsi="宋体"/>
          <w:sz w:val="24"/>
          <w:szCs w:val="24"/>
        </w:rPr>
        <w:t>最终恢复的图像</w:t>
      </w:r>
      <m:oMath>
        <m:r>
          <w:rPr>
            <w:rFonts w:ascii="Cambria Math" w:hAnsi="Cambria Math"/>
            <w:sz w:val="24"/>
            <w:szCs w:val="24"/>
          </w:rPr>
          <m:t>F</m:t>
        </m:r>
        <m:d>
          <m:dPr>
            <m:ctrlPr>
              <w:del w:id="243" w:author="Yang Wang" w:date="2019-10-23T11:33:00Z">
                <w:rPr>
                  <w:rFonts w:ascii="Cambria Math" w:hAnsi="Cambria Math"/>
                  <w:i/>
                  <w:sz w:val="24"/>
                  <w:szCs w:val="24"/>
                </w:rPr>
              </w:del>
            </m:ctrlPr>
          </m:dPr>
          <m:e>
            <m:r>
              <w:del w:id="244" w:author="Yang Wang" w:date="2019-10-23T11:33:00Z">
                <w:rPr>
                  <w:rFonts w:ascii="Cambria Math" w:hAnsi="Cambria Math"/>
                  <w:sz w:val="24"/>
                  <w:szCs w:val="24"/>
                </w:rPr>
                <m:t>i</m:t>
              </w:del>
            </m:r>
          </m:e>
        </m:d>
      </m:oMath>
      <w:r w:rsidR="00120A48">
        <w:rPr>
          <w:rFonts w:hAnsi="宋体" w:hint="eastAsia"/>
          <w:sz w:val="24"/>
          <w:szCs w:val="24"/>
        </w:rPr>
        <w:t>，</w:t>
      </w:r>
      <w:ins w:id="245" w:author="Yang Wang" w:date="2019-10-23T17:10:00Z">
        <w:r w:rsidR="00211E5F">
          <w:rPr>
            <w:rFonts w:hAnsi="宋体" w:hint="eastAsia"/>
            <w:sz w:val="24"/>
            <w:szCs w:val="24"/>
          </w:rPr>
          <w:t>其中，</w:t>
        </w:r>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c</m:t>
              </m:r>
            </m:sup>
          </m:sSup>
          <m:d>
            <m:dPr>
              <m:ctrlPr>
                <w:rPr>
                  <w:rFonts w:ascii="Cambria Math" w:hAnsi="Cambria Math"/>
                  <w:sz w:val="24"/>
                  <w:szCs w:val="24"/>
                </w:rPr>
              </m:ctrlPr>
            </m:dPr>
            <m:e>
              <m:r>
                <w:rPr>
                  <w:rFonts w:ascii="Cambria Math" w:hAnsi="Cambria Math"/>
                  <w:sz w:val="24"/>
                  <w:szCs w:val="24"/>
                </w:rPr>
                <m:t>i</m:t>
              </m:r>
            </m:e>
          </m:d>
        </m:oMath>
        <w:r w:rsidR="00211E5F" w:rsidRPr="00BE7797">
          <w:rPr>
            <w:rFonts w:hAnsi="宋体"/>
            <w:sz w:val="24"/>
            <w:szCs w:val="24"/>
          </w:rPr>
          <w:t>为待去雾图像</w:t>
        </w:r>
        <w:r w:rsidR="00211E5F">
          <w:rPr>
            <w:rFonts w:hAnsi="宋体" w:hint="eastAsia"/>
            <w:sz w:val="24"/>
            <w:szCs w:val="24"/>
          </w:rPr>
          <w:t>的</w:t>
        </w:r>
        <m:oMath>
          <m:r>
            <w:rPr>
              <w:rFonts w:ascii="Cambria Math" w:hAnsi="Cambria Math"/>
              <w:sz w:val="24"/>
              <w:szCs w:val="24"/>
            </w:rPr>
            <m:t>c</m:t>
          </m:r>
        </m:oMath>
        <w:r w:rsidR="00211E5F">
          <w:rPr>
            <w:rFonts w:hAnsi="宋体" w:hint="eastAsia"/>
            <w:sz w:val="24"/>
            <w:szCs w:val="24"/>
          </w:rPr>
          <w:t>通道中</w:t>
        </w:r>
        <w:r w:rsidR="00211E5F" w:rsidRPr="00BE7797">
          <w:rPr>
            <w:rFonts w:hAnsi="宋体" w:hint="eastAsia"/>
            <w:sz w:val="24"/>
            <w:szCs w:val="24"/>
          </w:rPr>
          <w:t>像素点</w:t>
        </w:r>
        <w:r w:rsidR="00211E5F" w:rsidRPr="00BE7797">
          <w:rPr>
            <w:rFonts w:hAnsi="宋体"/>
            <w:i/>
            <w:sz w:val="24"/>
            <w:szCs w:val="24"/>
          </w:rPr>
          <w:t>i</w:t>
        </w:r>
        <w:r w:rsidR="00211E5F" w:rsidRPr="00383C91">
          <w:rPr>
            <w:rFonts w:hAnsi="宋体" w:hint="eastAsia"/>
            <w:sz w:val="24"/>
            <w:szCs w:val="24"/>
          </w:rPr>
          <w:t>的值</w:t>
        </w:r>
        <w:r w:rsidR="00211E5F">
          <w:rPr>
            <w:rFonts w:hAnsi="宋体" w:hint="eastAsia"/>
            <w:sz w:val="24"/>
            <w:szCs w:val="24"/>
          </w:rPr>
          <w:t>，</w:t>
        </w:r>
        <m:oMath>
          <m:r>
            <w:rPr>
              <w:rFonts w:ascii="Cambria Math" w:hAnsi="Cambria Math"/>
              <w:sz w:val="24"/>
              <w:szCs w:val="24"/>
            </w:rPr>
            <m:t>t(i)</m:t>
          </m:r>
        </m:oMath>
        <w:r w:rsidR="00211E5F" w:rsidRPr="00BE7797">
          <w:rPr>
            <w:rFonts w:hAnsi="宋体" w:hint="eastAsia"/>
            <w:sz w:val="24"/>
            <w:szCs w:val="24"/>
          </w:rPr>
          <w:t>为透射率图像</w:t>
        </w:r>
        <w:r w:rsidR="00211E5F">
          <w:rPr>
            <w:rFonts w:hAnsi="宋体" w:hint="eastAsia"/>
            <w:sz w:val="24"/>
            <w:szCs w:val="24"/>
          </w:rPr>
          <w:t>中</w:t>
        </w:r>
        <w:r w:rsidR="00211E5F" w:rsidRPr="00BE7797">
          <w:rPr>
            <w:rFonts w:hAnsi="宋体"/>
            <w:sz w:val="24"/>
            <w:szCs w:val="24"/>
          </w:rPr>
          <w:t>像素点</w:t>
        </w:r>
        <w:r w:rsidR="00211E5F" w:rsidRPr="00BE7797">
          <w:rPr>
            <w:rFonts w:hAnsi="宋体"/>
            <w:i/>
            <w:sz w:val="24"/>
            <w:szCs w:val="24"/>
          </w:rPr>
          <w:t>i</w:t>
        </w:r>
        <w:r w:rsidR="00211E5F" w:rsidRPr="00BE7797">
          <w:rPr>
            <w:rFonts w:hAnsi="宋体" w:hint="eastAsia"/>
            <w:sz w:val="24"/>
            <w:szCs w:val="24"/>
          </w:rPr>
          <w:t>的</w:t>
        </w:r>
        <w:r w:rsidR="00211E5F" w:rsidRPr="00383C91">
          <w:rPr>
            <w:rFonts w:hAnsi="宋体" w:hint="eastAsia"/>
            <w:sz w:val="24"/>
            <w:szCs w:val="24"/>
          </w:rPr>
          <w:t>值</w:t>
        </w:r>
        <w:r w:rsidR="00211E5F" w:rsidRPr="00BE7797">
          <w:rPr>
            <w:rFonts w:hAnsi="宋体" w:hint="eastAsia"/>
            <w:sz w:val="24"/>
            <w:szCs w:val="24"/>
          </w:rPr>
          <w:t>；</w:t>
        </w:r>
        <m:oMath>
          <m:r>
            <w:rPr>
              <w:rFonts w:ascii="Cambria Math" w:hAnsi="Cambria Math"/>
              <w:sz w:val="24"/>
              <w:szCs w:val="24"/>
            </w:rPr>
            <m:t>A</m:t>
          </m:r>
        </m:oMath>
        <w:r w:rsidR="00211E5F" w:rsidRPr="00BE7797">
          <w:rPr>
            <w:rFonts w:hAnsi="宋体" w:hint="eastAsia"/>
            <w:sz w:val="24"/>
            <w:szCs w:val="24"/>
          </w:rPr>
          <w:t>为</w:t>
        </w:r>
        <w:r w:rsidR="00211E5F" w:rsidRPr="00BE7797">
          <w:rPr>
            <w:rFonts w:hAnsi="宋体"/>
            <w:sz w:val="24"/>
            <w:szCs w:val="24"/>
          </w:rPr>
          <w:t>全局大气光的值</w:t>
        </w:r>
        <w:r w:rsidR="00211E5F">
          <w:rPr>
            <w:rFonts w:hAnsi="宋体" w:hint="eastAsia"/>
            <w:sz w:val="24"/>
            <w:szCs w:val="24"/>
          </w:rPr>
          <w:t>，</w:t>
        </w:r>
        <m:oMath>
          <m:r>
            <w:rPr>
              <w:rFonts w:ascii="Cambria Math" w:hAnsi="Cambria Math"/>
              <w:sz w:val="24"/>
              <w:szCs w:val="24"/>
            </w:rPr>
            <m:t>K</m:t>
          </m:r>
        </m:oMath>
        <w:r w:rsidR="00211E5F" w:rsidRPr="00E033BD">
          <w:rPr>
            <w:rFonts w:asciiTheme="minorEastAsia" w:eastAsiaTheme="minorEastAsia" w:hAnsiTheme="minorEastAsia" w:hint="eastAsia"/>
            <w:sz w:val="24"/>
            <w:szCs w:val="24"/>
          </w:rPr>
          <w:t>为容差，</w:t>
        </w:r>
        <m:oMath>
          <m:r>
            <w:rPr>
              <w:rFonts w:ascii="Cambria Math" w:hAnsi="Cambria Math"/>
              <w:sz w:val="24"/>
              <w:szCs w:val="24"/>
            </w:rPr>
            <m:t>γ</m:t>
          </m:r>
        </m:oMath>
        <w:r w:rsidR="00211E5F" w:rsidRPr="00E033BD">
          <w:rPr>
            <w:rFonts w:asciiTheme="minorEastAsia" w:eastAsiaTheme="minorEastAsia" w:hAnsiTheme="minorEastAsia" w:hint="eastAsia"/>
            <w:sz w:val="24"/>
            <w:szCs w:val="24"/>
          </w:rPr>
          <w:t>为修正</w:t>
        </w:r>
        <w:r w:rsidR="00211E5F" w:rsidRPr="00E033BD">
          <w:rPr>
            <w:rFonts w:asciiTheme="minorEastAsia" w:eastAsiaTheme="minorEastAsia" w:hAnsiTheme="minorEastAsia"/>
            <w:sz w:val="24"/>
            <w:szCs w:val="24"/>
          </w:rPr>
          <w:t>指数</w:t>
        </w:r>
        <w:r w:rsidR="00211E5F" w:rsidRPr="00E033BD">
          <w:rPr>
            <w:rFonts w:asciiTheme="minorEastAsia" w:eastAsia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oMath>
        <w:r w:rsidR="00211E5F" w:rsidRPr="00E21B6F">
          <w:rPr>
            <w:rFonts w:asciiTheme="minorEastAsia" w:eastAsiaTheme="minorEastAsia" w:hAnsiTheme="minorEastAsia" w:hint="eastAsia"/>
            <w:sz w:val="24"/>
            <w:szCs w:val="24"/>
          </w:rPr>
          <w:t>为</w:t>
        </w:r>
        <w:r w:rsidR="00211E5F">
          <w:rPr>
            <w:rFonts w:asciiTheme="minorEastAsia" w:eastAsiaTheme="minorEastAsia" w:hAnsiTheme="minorEastAsia" w:hint="eastAsia"/>
            <w:sz w:val="24"/>
            <w:szCs w:val="24"/>
          </w:rPr>
          <w:t>透射率</w:t>
        </w:r>
        <w:r w:rsidR="00211E5F">
          <w:rPr>
            <w:rFonts w:asciiTheme="minorEastAsia" w:eastAsiaTheme="minorEastAsia" w:hAnsiTheme="minorEastAsia"/>
            <w:sz w:val="24"/>
            <w:szCs w:val="24"/>
          </w:rPr>
          <w:t>阈值</w:t>
        </w:r>
      </w:ins>
      <w:ins w:id="246" w:author="Yang Wang" w:date="2019-10-23T17:25:00Z">
        <w:r w:rsidR="002A60E8">
          <w:rPr>
            <w:rFonts w:asciiTheme="minorEastAsia" w:eastAsiaTheme="minorEastAsia" w:hAnsiTheme="minorEastAsia" w:hint="eastAsia"/>
            <w:sz w:val="24"/>
            <w:szCs w:val="24"/>
          </w:rPr>
          <w:t>，</w:t>
        </w:r>
        <w:r w:rsidR="002A60E8" w:rsidRPr="00AF7163">
          <w:rPr>
            <w:rFonts w:hAnsi="宋体"/>
            <w:i/>
            <w:sz w:val="24"/>
            <w:szCs w:val="24"/>
          </w:rPr>
          <w:t>c</w:t>
        </w:r>
        <w:r w:rsidR="002A60E8" w:rsidRPr="00AF7163">
          <w:rPr>
            <w:rFonts w:hAnsi="宋体"/>
            <w:sz w:val="24"/>
            <w:szCs w:val="24"/>
          </w:rPr>
          <w:t>为</w:t>
        </w:r>
        <w:r w:rsidR="002A60E8" w:rsidRPr="00AF7163">
          <w:rPr>
            <w:rFonts w:hAnsi="宋体" w:hint="eastAsia"/>
            <w:sz w:val="24"/>
            <w:szCs w:val="24"/>
          </w:rPr>
          <w:t>R</w:t>
        </w:r>
        <w:r w:rsidR="002A60E8" w:rsidRPr="00BE7797">
          <w:rPr>
            <w:rFonts w:hAnsi="宋体" w:hint="eastAsia"/>
            <w:sz w:val="24"/>
            <w:szCs w:val="24"/>
          </w:rPr>
          <w:t>GB</w:t>
        </w:r>
        <w:r w:rsidR="002A60E8" w:rsidRPr="00BE7797">
          <w:rPr>
            <w:rFonts w:hAnsi="宋体" w:hint="eastAsia"/>
            <w:sz w:val="24"/>
            <w:szCs w:val="24"/>
          </w:rPr>
          <w:t>的</w:t>
        </w:r>
        <w:r w:rsidR="002A60E8" w:rsidRPr="00BE7797">
          <w:rPr>
            <w:rFonts w:hAnsi="宋体"/>
            <w:sz w:val="24"/>
            <w:szCs w:val="24"/>
          </w:rPr>
          <w:t>某</w:t>
        </w:r>
        <w:r w:rsidR="002A60E8">
          <w:rPr>
            <w:rFonts w:hAnsi="宋体" w:hint="eastAsia"/>
            <w:sz w:val="24"/>
            <w:szCs w:val="24"/>
          </w:rPr>
          <w:t>一</w:t>
        </w:r>
        <w:r w:rsidR="002A60E8" w:rsidRPr="00BE7797">
          <w:rPr>
            <w:rFonts w:hAnsi="宋体"/>
            <w:sz w:val="24"/>
            <w:szCs w:val="24"/>
          </w:rPr>
          <w:t>个通道</w:t>
        </w:r>
      </w:ins>
      <w:ins w:id="247" w:author="Yang Wang" w:date="2019-10-23T17:10:00Z">
        <w:r w:rsidR="00211E5F">
          <w:rPr>
            <w:rFonts w:hAnsi="宋体" w:hint="eastAsia"/>
            <w:sz w:val="24"/>
            <w:szCs w:val="24"/>
          </w:rPr>
          <w:t>。</w:t>
        </w:r>
      </w:ins>
      <w:del w:id="248" w:author="Yang Wang" w:date="2019-10-23T17:10:00Z">
        <w:r w:rsidR="00120A48" w:rsidDel="00211E5F">
          <w:rPr>
            <w:rFonts w:hAnsi="宋体" w:hint="eastAsia"/>
            <w:sz w:val="24"/>
            <w:szCs w:val="24"/>
          </w:rPr>
          <w:delText>其中，</w:delText>
        </w:r>
        <m:oMath>
          <m:r>
            <w:rPr>
              <w:rFonts w:ascii="Cambria Math" w:hAnsi="Cambria Math"/>
              <w:sz w:val="24"/>
              <w:szCs w:val="24"/>
            </w:rPr>
            <m:t>O</m:t>
          </m:r>
          <m:r>
            <w:rPr>
              <w:rFonts w:ascii="Cambria Math" w:hAnsi="Cambria Math" w:hint="eastAsia"/>
              <w:sz w:val="24"/>
              <w:szCs w:val="24"/>
            </w:rPr>
            <m:t>(</m:t>
          </m:r>
          <m:r>
            <w:rPr>
              <w:rFonts w:ascii="Cambria Math" w:hAnsi="Cambria Math"/>
              <w:sz w:val="24"/>
              <w:szCs w:val="24"/>
            </w:rPr>
            <m:t>i)</m:t>
          </m:r>
        </m:oMath>
        <w:r w:rsidR="00120A48" w:rsidRPr="00BE7797" w:rsidDel="00211E5F">
          <w:rPr>
            <w:rFonts w:hAnsi="宋体"/>
            <w:sz w:val="24"/>
            <w:szCs w:val="24"/>
          </w:rPr>
          <w:delText>为</w:delText>
        </w:r>
      </w:del>
      <w:del w:id="249" w:author="Yang Wang" w:date="2019-10-23T11:30:00Z">
        <w:r w:rsidR="00120A48" w:rsidRPr="00BE7797" w:rsidDel="00AF0B98">
          <w:rPr>
            <w:rFonts w:hAnsi="宋体" w:hint="eastAsia"/>
            <w:sz w:val="24"/>
            <w:szCs w:val="24"/>
          </w:rPr>
          <w:delText>像素点</w:delText>
        </w:r>
        <w:r w:rsidR="00120A48" w:rsidRPr="00BE7797" w:rsidDel="00AF0B98">
          <w:rPr>
            <w:rFonts w:hAnsi="宋体"/>
            <w:i/>
            <w:sz w:val="24"/>
            <w:szCs w:val="24"/>
          </w:rPr>
          <w:delText>i</w:delText>
        </w:r>
      </w:del>
      <w:del w:id="250" w:author="Yang Wang" w:date="2019-10-23T17:10:00Z">
        <w:r w:rsidR="00120A48" w:rsidRPr="00BE7797" w:rsidDel="00211E5F">
          <w:rPr>
            <w:rFonts w:hAnsi="宋体"/>
            <w:sz w:val="24"/>
            <w:szCs w:val="24"/>
          </w:rPr>
          <w:delText>待去雾图像</w:delText>
        </w:r>
        <w:r w:rsidR="00E21B6F" w:rsidDel="00211E5F">
          <w:rPr>
            <w:rFonts w:hAnsi="宋体" w:hint="eastAsia"/>
            <w:sz w:val="24"/>
            <w:szCs w:val="24"/>
          </w:rPr>
          <w:delText>，</w:delText>
        </w:r>
        <w:r w:rsidR="00120A48" w:rsidRPr="00BE7797" w:rsidDel="00211E5F">
          <w:rPr>
            <w:rFonts w:hAnsi="宋体"/>
            <w:i/>
            <w:sz w:val="24"/>
            <w:szCs w:val="24"/>
          </w:rPr>
          <w:delText>t</w:delText>
        </w:r>
        <w:r w:rsidR="00120A48" w:rsidDel="00211E5F">
          <w:rPr>
            <w:rFonts w:hAnsi="宋体"/>
            <w:i/>
            <w:sz w:val="24"/>
            <w:szCs w:val="24"/>
          </w:rPr>
          <w:delText>(i)</w:delText>
        </w:r>
        <w:r w:rsidR="00120A48" w:rsidRPr="00BE7797" w:rsidDel="00211E5F">
          <w:rPr>
            <w:rFonts w:hAnsi="宋体" w:hint="eastAsia"/>
            <w:sz w:val="24"/>
            <w:szCs w:val="24"/>
          </w:rPr>
          <w:delText>为</w:delText>
        </w:r>
        <w:r w:rsidR="00120A48" w:rsidRPr="00BE7797" w:rsidDel="00211E5F">
          <w:rPr>
            <w:rFonts w:hAnsi="宋体"/>
            <w:sz w:val="24"/>
            <w:szCs w:val="24"/>
          </w:rPr>
          <w:delText>像素点</w:delText>
        </w:r>
        <w:r w:rsidR="00120A48" w:rsidRPr="00BE7797" w:rsidDel="00211E5F">
          <w:rPr>
            <w:rFonts w:hAnsi="宋体"/>
            <w:i/>
            <w:sz w:val="24"/>
            <w:szCs w:val="24"/>
          </w:rPr>
          <w:delText>i</w:delText>
        </w:r>
        <w:r w:rsidR="00120A48" w:rsidRPr="00BE7797" w:rsidDel="00211E5F">
          <w:rPr>
            <w:rFonts w:hAnsi="宋体" w:hint="eastAsia"/>
            <w:sz w:val="24"/>
            <w:szCs w:val="24"/>
          </w:rPr>
          <w:delText>的透射率图像；</w:delText>
        </w:r>
        <w:r w:rsidR="00120A48" w:rsidRPr="00BE7797" w:rsidDel="00211E5F">
          <w:rPr>
            <w:rFonts w:hAnsi="宋体" w:hint="eastAsia"/>
            <w:i/>
            <w:sz w:val="24"/>
            <w:szCs w:val="24"/>
          </w:rPr>
          <w:delText>A</w:delText>
        </w:r>
        <w:r w:rsidR="00120A48" w:rsidRPr="00BE7797" w:rsidDel="00211E5F">
          <w:rPr>
            <w:rFonts w:hAnsi="宋体" w:hint="eastAsia"/>
            <w:sz w:val="24"/>
            <w:szCs w:val="24"/>
          </w:rPr>
          <w:delText>为</w:delText>
        </w:r>
        <w:r w:rsidR="00120A48" w:rsidRPr="00BE7797" w:rsidDel="00211E5F">
          <w:rPr>
            <w:rFonts w:hAnsi="宋体"/>
            <w:sz w:val="24"/>
            <w:szCs w:val="24"/>
          </w:rPr>
          <w:delText>全局大气光的值</w:delText>
        </w:r>
        <w:r w:rsidR="00120A48" w:rsidDel="00211E5F">
          <w:rPr>
            <w:rFonts w:hAnsi="宋体" w:hint="eastAsia"/>
            <w:sz w:val="24"/>
            <w:szCs w:val="24"/>
          </w:rPr>
          <w:delText>，</w:delText>
        </w:r>
        <w:r w:rsidR="00120A48" w:rsidRPr="00E033BD" w:rsidDel="00211E5F">
          <w:rPr>
            <w:rFonts w:asciiTheme="minorEastAsia" w:eastAsiaTheme="minorEastAsia" w:hAnsiTheme="minorEastAsia" w:hint="eastAsia"/>
            <w:i/>
            <w:sz w:val="24"/>
            <w:szCs w:val="24"/>
          </w:rPr>
          <w:delText>K</w:delText>
        </w:r>
        <w:r w:rsidR="00120A48" w:rsidRPr="00E033BD" w:rsidDel="00211E5F">
          <w:rPr>
            <w:rFonts w:asciiTheme="minorEastAsia" w:eastAsiaTheme="minorEastAsia" w:hAnsiTheme="minorEastAsia" w:hint="eastAsia"/>
            <w:sz w:val="24"/>
            <w:szCs w:val="24"/>
          </w:rPr>
          <w:delText>为</w:delText>
        </w:r>
        <w:r w:rsidR="00360150" w:rsidRPr="00E033BD" w:rsidDel="00211E5F">
          <w:rPr>
            <w:rFonts w:asciiTheme="minorEastAsia" w:eastAsiaTheme="minorEastAsia" w:hAnsiTheme="minorEastAsia" w:hint="eastAsia"/>
            <w:sz w:val="24"/>
            <w:szCs w:val="24"/>
          </w:rPr>
          <w:delText>容差</w:delText>
        </w:r>
        <w:r w:rsidR="00120A48" w:rsidRPr="00E033BD" w:rsidDel="00211E5F">
          <w:rPr>
            <w:rFonts w:asciiTheme="minorEastAsia" w:eastAsiaTheme="minorEastAsia" w:hAnsiTheme="minorEastAsia" w:hint="eastAsia"/>
            <w:sz w:val="24"/>
            <w:szCs w:val="24"/>
          </w:rPr>
          <w:delText>，</w:delText>
        </w:r>
        <w:r w:rsidR="00120A48" w:rsidRPr="00E033BD" w:rsidDel="00211E5F">
          <w:rPr>
            <w:rFonts w:asciiTheme="minorEastAsia" w:eastAsiaTheme="minorEastAsia" w:hAnsiTheme="minorEastAsia"/>
            <w:i/>
            <w:sz w:val="24"/>
            <w:szCs w:val="24"/>
          </w:rPr>
          <w:delText>γ</w:delText>
        </w:r>
        <w:r w:rsidR="00120A48" w:rsidRPr="00E033BD" w:rsidDel="00211E5F">
          <w:rPr>
            <w:rFonts w:asciiTheme="minorEastAsia" w:eastAsiaTheme="minorEastAsia" w:hAnsiTheme="minorEastAsia" w:hint="eastAsia"/>
            <w:sz w:val="24"/>
            <w:szCs w:val="24"/>
          </w:rPr>
          <w:delText>为</w:delText>
        </w:r>
        <w:r w:rsidR="00360150" w:rsidRPr="00E033BD" w:rsidDel="00211E5F">
          <w:rPr>
            <w:rFonts w:asciiTheme="minorEastAsia" w:eastAsiaTheme="minorEastAsia" w:hAnsiTheme="minorEastAsia" w:hint="eastAsia"/>
            <w:sz w:val="24"/>
            <w:szCs w:val="24"/>
          </w:rPr>
          <w:delText>修正</w:delText>
        </w:r>
        <w:r w:rsidR="00360150" w:rsidRPr="00E033BD" w:rsidDel="00211E5F">
          <w:rPr>
            <w:rFonts w:asciiTheme="minorEastAsia" w:eastAsiaTheme="minorEastAsia" w:hAnsiTheme="minorEastAsia"/>
            <w:sz w:val="24"/>
            <w:szCs w:val="24"/>
          </w:rPr>
          <w:delText>指数</w:delText>
        </w:r>
        <w:r w:rsidR="00120A48" w:rsidRPr="00E033BD" w:rsidDel="00211E5F">
          <w:rPr>
            <w:rFonts w:asciiTheme="minorEastAsia" w:eastAsiaTheme="minorEastAsia" w:hAnsiTheme="minorEastAsia" w:hint="eastAsia"/>
            <w:sz w:val="24"/>
            <w:szCs w:val="24"/>
          </w:rPr>
          <w:delText>，</w:delText>
        </w: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oMath>
        <w:r w:rsidR="00120A48" w:rsidRPr="00E21B6F" w:rsidDel="00211E5F">
          <w:rPr>
            <w:rFonts w:asciiTheme="minorEastAsia" w:eastAsiaTheme="minorEastAsia" w:hAnsiTheme="minorEastAsia" w:hint="eastAsia"/>
            <w:sz w:val="24"/>
            <w:szCs w:val="24"/>
          </w:rPr>
          <w:delText>为</w:delText>
        </w:r>
        <w:r w:rsidR="00120A48" w:rsidDel="00211E5F">
          <w:rPr>
            <w:rFonts w:asciiTheme="minorEastAsia" w:eastAsiaTheme="minorEastAsia" w:hAnsiTheme="minorEastAsia" w:hint="eastAsia"/>
            <w:sz w:val="24"/>
            <w:szCs w:val="24"/>
          </w:rPr>
          <w:delText>透射率</w:delText>
        </w:r>
        <w:r w:rsidR="00120A48" w:rsidDel="00211E5F">
          <w:rPr>
            <w:rFonts w:asciiTheme="minorEastAsia" w:eastAsiaTheme="minorEastAsia" w:hAnsiTheme="minorEastAsia"/>
            <w:sz w:val="24"/>
            <w:szCs w:val="24"/>
          </w:rPr>
          <w:delText>阈值</w:delText>
        </w:r>
        <w:r w:rsidDel="00211E5F">
          <w:rPr>
            <w:rFonts w:hAnsi="宋体" w:hint="eastAsia"/>
            <w:sz w:val="24"/>
            <w:szCs w:val="24"/>
          </w:rPr>
          <w:delText>。</w:delText>
        </w:r>
      </w:del>
    </w:p>
    <w:p w14:paraId="7CB294F4" w14:textId="5E18842D" w:rsidR="00120A48" w:rsidRDefault="00120A48" w:rsidP="00120A48">
      <w:pPr>
        <w:spacing w:line="360" w:lineRule="auto"/>
        <w:ind w:firstLineChars="200" w:firstLine="480"/>
        <w:jc w:val="left"/>
        <w:rPr>
          <w:rFonts w:hAnsi="宋体"/>
          <w:sz w:val="24"/>
          <w:szCs w:val="24"/>
        </w:rPr>
      </w:pPr>
      <w:r>
        <w:rPr>
          <w:rFonts w:hAnsi="宋体" w:hint="eastAsia"/>
          <w:sz w:val="24"/>
          <w:szCs w:val="24"/>
        </w:rPr>
        <w:t>进一步，</w:t>
      </w:r>
      <w:r w:rsidRPr="00120A48">
        <w:rPr>
          <w:rFonts w:asciiTheme="minorEastAsia" w:eastAsiaTheme="minorEastAsia" w:hAnsiTheme="minorEastAsia" w:hint="eastAsia"/>
          <w:sz w:val="24"/>
          <w:szCs w:val="24"/>
        </w:rPr>
        <w:t>当</w:t>
      </w:r>
      <m:oMath>
        <m:d>
          <m:dPr>
            <m:begChr m:val="|"/>
            <m:endChr m:val="|"/>
            <m:ctrlPr>
              <w:ins w:id="251" w:author="Yang Wang" w:date="2019-10-23T17:11:00Z">
                <w:rPr>
                  <w:rFonts w:ascii="Cambria Math" w:eastAsiaTheme="minorEastAsia" w:hAnsi="Cambria Math"/>
                  <w:i/>
                  <w:iCs/>
                  <w:sz w:val="24"/>
                  <w:szCs w:val="24"/>
                </w:rPr>
              </w:ins>
            </m:ctrlPr>
          </m:dPr>
          <m:e>
            <m:sSup>
              <m:sSupPr>
                <m:ctrlPr>
                  <w:ins w:id="252" w:author="Yang Wang" w:date="2019-10-23T17:11:00Z">
                    <w:rPr>
                      <w:rFonts w:ascii="Cambria Math" w:hAnsi="Cambria Math"/>
                      <w:i/>
                      <w:sz w:val="24"/>
                      <w:szCs w:val="24"/>
                    </w:rPr>
                  </w:ins>
                </m:ctrlPr>
              </m:sSupPr>
              <m:e>
                <m:r>
                  <w:ins w:id="253" w:author="Yang Wang" w:date="2019-10-23T17:11:00Z">
                    <w:rPr>
                      <w:rFonts w:ascii="Cambria Math" w:hAnsi="Cambria Math"/>
                      <w:sz w:val="24"/>
                      <w:szCs w:val="24"/>
                    </w:rPr>
                    <m:t>O</m:t>
                  </w:ins>
                </m:r>
              </m:e>
              <m:sup>
                <m:r>
                  <w:ins w:id="254" w:author="Yang Wang" w:date="2019-10-23T17:11:00Z">
                    <w:rPr>
                      <w:rFonts w:ascii="Cambria Math" w:hAnsi="Cambria Math"/>
                      <w:sz w:val="24"/>
                      <w:szCs w:val="24"/>
                    </w:rPr>
                    <m:t>c</m:t>
                  </w:ins>
                </m:r>
              </m:sup>
            </m:sSup>
            <m:d>
              <m:dPr>
                <m:ctrlPr>
                  <w:ins w:id="255" w:author="Yang Wang" w:date="2019-10-23T17:11:00Z">
                    <w:rPr>
                      <w:rFonts w:ascii="Cambria Math" w:hAnsi="Cambria Math"/>
                      <w:sz w:val="24"/>
                      <w:szCs w:val="24"/>
                    </w:rPr>
                  </w:ins>
                </m:ctrlPr>
              </m:dPr>
              <m:e>
                <m:r>
                  <w:ins w:id="256" w:author="Yang Wang" w:date="2019-10-23T17:11:00Z">
                    <w:rPr>
                      <w:rFonts w:ascii="Cambria Math" w:hAnsi="Cambria Math"/>
                      <w:sz w:val="24"/>
                      <w:szCs w:val="24"/>
                    </w:rPr>
                    <m:t>i</m:t>
                  </w:ins>
                </m:r>
              </m:e>
            </m:d>
            <m:r>
              <w:ins w:id="257" w:author="Yang Wang" w:date="2019-10-23T17:11:00Z">
                <m:rPr>
                  <m:sty m:val="p"/>
                </m:rPr>
                <w:rPr>
                  <w:rFonts w:ascii="Cambria Math" w:hAnsi="Cambria Math"/>
                  <w:sz w:val="24"/>
                  <w:szCs w:val="24"/>
                </w:rPr>
                <m:t>-</m:t>
              </w:ins>
            </m:r>
            <m:r>
              <w:ins w:id="258" w:author="Yang Wang" w:date="2019-10-23T17:11:00Z">
                <w:rPr>
                  <w:rFonts w:ascii="Cambria Math" w:hAnsi="Cambria Math"/>
                  <w:sz w:val="24"/>
                  <w:szCs w:val="24"/>
                </w:rPr>
                <m:t>A</m:t>
              </w:ins>
            </m:r>
          </m:e>
        </m:d>
        <m:r>
          <w:ins w:id="259" w:author="Yang Wang" w:date="2019-10-23T17:11:00Z">
            <w:rPr>
              <w:rFonts w:ascii="Cambria Math" w:eastAsiaTheme="minorEastAsia" w:hAnsi="Cambria Math"/>
              <w:sz w:val="24"/>
              <w:szCs w:val="24"/>
            </w:rPr>
            <m:t>&lt;K</m:t>
          </w:ins>
        </m:r>
      </m:oMath>
      <w:ins w:id="260" w:author="Yang Wang" w:date="2019-10-23T17:11:00Z">
        <w:r w:rsidR="00211E5F">
          <w:rPr>
            <w:rFonts w:asciiTheme="minorEastAsia" w:eastAsiaTheme="minorEastAsia" w:hAnsiTheme="minorEastAsia" w:hint="eastAsia"/>
            <w:sz w:val="24"/>
            <w:szCs w:val="24"/>
          </w:rPr>
          <w:t>，则</w:t>
        </w:r>
        <w:r w:rsidR="00211E5F" w:rsidRPr="00BE7797">
          <w:rPr>
            <w:rFonts w:hAnsi="宋体"/>
            <w:sz w:val="24"/>
            <w:szCs w:val="24"/>
          </w:rPr>
          <w:t>图像恢复的公式</w:t>
        </w:r>
        <w:r w:rsidR="00211E5F">
          <w:rPr>
            <w:rFonts w:hAnsi="宋体" w:hint="eastAsia"/>
            <w:sz w:val="24"/>
            <w:szCs w:val="24"/>
          </w:rPr>
          <w:t>中通过取</w:t>
        </w:r>
        <m:oMath>
          <m:r>
            <m:rPr>
              <m:sty m:val="p"/>
            </m:rPr>
            <w:rPr>
              <w:rFonts w:ascii="Cambria Math" w:hAnsi="Cambria Math"/>
              <w:sz w:val="24"/>
              <w:szCs w:val="24"/>
            </w:rPr>
            <m:t>1+</m:t>
          </m:r>
          <m:sSubSup>
            <m:sSubSupPr>
              <m:ctrlPr>
                <w:rPr>
                  <w:rFonts w:ascii="Cambria Math" w:hAnsi="Cambria Math"/>
                  <w:sz w:val="24"/>
                  <w:szCs w:val="24"/>
                </w:rPr>
              </m:ctrlPr>
            </m:sSubSupPr>
            <m:e>
              <m:r>
                <w:rPr>
                  <w:rFonts w:ascii="Cambria Math" w:hAnsi="Cambria Math"/>
                  <w:sz w:val="24"/>
                  <w:szCs w:val="24"/>
                </w:rPr>
                <m:t>log</m:t>
              </m:r>
            </m:e>
            <m:sub>
              <m:r>
                <m:rPr>
                  <m:sty m:val="p"/>
                </m:rPr>
                <w:rPr>
                  <w:rFonts w:ascii="Cambria Math" w:hAnsi="Cambria Math"/>
                  <w:sz w:val="24"/>
                  <w:szCs w:val="24"/>
                </w:rPr>
                <m:t>10</m:t>
              </m:r>
            </m:sub>
            <m:sup>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K</m:t>
                      </m:r>
                    </m:num>
                    <m:den>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c</m:t>
                          </m:r>
                        </m:sup>
                      </m:sSup>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A</m:t>
                      </m:r>
                    </m:den>
                  </m:f>
                </m:e>
              </m:d>
            </m:sup>
          </m:sSubSup>
        </m:oMath>
        <w:r w:rsidR="00211E5F">
          <w:rPr>
            <w:rFonts w:hAnsi="宋体" w:hint="eastAsia"/>
            <w:sz w:val="24"/>
            <w:szCs w:val="24"/>
          </w:rPr>
          <w:t>进行</w:t>
        </w:r>
        <w:r w:rsidR="00211E5F" w:rsidRPr="00BE7797">
          <w:rPr>
            <w:rFonts w:asciiTheme="minorEastAsia" w:eastAsiaTheme="minorEastAsia" w:hAnsiTheme="minorEastAsia" w:hint="eastAsia"/>
            <w:sz w:val="24"/>
            <w:szCs w:val="24"/>
          </w:rPr>
          <w:t>调整；</w:t>
        </w:r>
        <w:r w:rsidR="00211E5F">
          <w:rPr>
            <w:rFonts w:asciiTheme="minorEastAsia" w:eastAsiaTheme="minorEastAsia" w:hAnsiTheme="minorEastAsia" w:hint="eastAsia"/>
            <w:sz w:val="24"/>
            <w:szCs w:val="24"/>
          </w:rPr>
          <w:t>当</w:t>
        </w:r>
        <m:oMath>
          <m:d>
            <m:dPr>
              <m:begChr m:val="|"/>
              <m:endChr m:val="|"/>
              <m:ctrlPr>
                <w:rPr>
                  <w:rFonts w:ascii="Cambria Math" w:eastAsiaTheme="minorEastAsia" w:hAnsi="Cambria Math"/>
                  <w:i/>
                  <w:iCs/>
                  <w:sz w:val="24"/>
                  <w:szCs w:val="24"/>
                </w:rPr>
              </m:ctrlPr>
            </m:dPr>
            <m:e>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c</m:t>
                  </m:r>
                </m:sup>
              </m:sSup>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A</m:t>
              </m:r>
            </m:e>
          </m:d>
          <m:r>
            <w:rPr>
              <w:rFonts w:ascii="Cambria Math" w:eastAsiaTheme="minorEastAsia" w:hAnsi="Cambria Math"/>
              <w:sz w:val="24"/>
              <w:szCs w:val="24"/>
            </w:rPr>
            <m:t>&gt;K</m:t>
          </m:r>
        </m:oMath>
        <w:r w:rsidR="00211E5F" w:rsidRPr="00BE7797">
          <w:rPr>
            <w:rFonts w:asciiTheme="minorEastAsia" w:eastAsiaTheme="minorEastAsia" w:hAnsiTheme="minorEastAsia" w:hint="eastAsia"/>
            <w:sz w:val="24"/>
            <w:szCs w:val="24"/>
          </w:rPr>
          <w:t>，</w:t>
        </w:r>
        <w:r w:rsidR="00211E5F">
          <w:rPr>
            <w:rFonts w:asciiTheme="minorEastAsia" w:eastAsiaTheme="minorEastAsia" w:hAnsiTheme="minorEastAsia" w:hint="eastAsia"/>
            <w:sz w:val="24"/>
            <w:szCs w:val="24"/>
          </w:rPr>
          <w:t>则</w:t>
        </w:r>
        <w:r w:rsidR="00211E5F" w:rsidRPr="00BE7797">
          <w:rPr>
            <w:rFonts w:hAnsi="宋体"/>
            <w:sz w:val="24"/>
            <w:szCs w:val="24"/>
          </w:rPr>
          <w:t>图像恢复的公式</w:t>
        </w:r>
        <w:r w:rsidR="00211E5F">
          <w:rPr>
            <w:rFonts w:hAnsi="宋体" w:hint="eastAsia"/>
            <w:sz w:val="24"/>
            <w:szCs w:val="24"/>
          </w:rPr>
          <w:t>中取</w:t>
        </w:r>
        <w:r w:rsidR="00211E5F">
          <w:rPr>
            <w:rFonts w:hAnsi="宋体" w:hint="eastAsia"/>
            <w:sz w:val="24"/>
            <w:szCs w:val="24"/>
          </w:rPr>
          <w:t>1</w:t>
        </w:r>
        <w:r w:rsidR="00211E5F">
          <w:rPr>
            <w:rFonts w:hAnsi="宋体" w:hint="eastAsia"/>
            <w:sz w:val="24"/>
            <w:szCs w:val="24"/>
          </w:rPr>
          <w:t>即</w:t>
        </w:r>
        <w:r w:rsidR="00211E5F" w:rsidRPr="00BE7797">
          <w:rPr>
            <w:rFonts w:asciiTheme="minorEastAsia" w:eastAsiaTheme="minorEastAsia" w:hAnsiTheme="minorEastAsia" w:hint="eastAsia"/>
            <w:sz w:val="24"/>
            <w:szCs w:val="24"/>
          </w:rPr>
          <w:t>不需要调整</w:t>
        </w:r>
        <w:r w:rsidR="00211E5F">
          <w:rPr>
            <w:rFonts w:asciiTheme="minorEastAsia" w:eastAsiaTheme="minorEastAsia" w:hAnsiTheme="minorEastAsia" w:hint="eastAsia"/>
            <w:sz w:val="24"/>
            <w:szCs w:val="24"/>
          </w:rPr>
          <w:t>。</w:t>
        </w:r>
      </w:ins>
      <m:oMath>
        <m:d>
          <m:dPr>
            <m:begChr m:val="|"/>
            <m:endChr m:val="|"/>
            <m:ctrlPr>
              <w:del w:id="261" w:author="Yang Wang" w:date="2019-10-23T17:11:00Z">
                <w:rPr>
                  <w:rFonts w:ascii="Cambria Math" w:eastAsiaTheme="minorEastAsia" w:hAnsi="Cambria Math"/>
                  <w:i/>
                  <w:iCs/>
                  <w:sz w:val="24"/>
                  <w:szCs w:val="24"/>
                </w:rPr>
              </w:del>
            </m:ctrlPr>
          </m:dPr>
          <m:e>
            <m:r>
              <w:del w:id="262" w:author="Yang Wang" w:date="2019-10-23T17:11:00Z">
                <w:rPr>
                  <w:rFonts w:ascii="Cambria Math" w:eastAsiaTheme="minorEastAsia" w:hAnsi="Cambria Math"/>
                  <w:sz w:val="24"/>
                  <w:szCs w:val="24"/>
                </w:rPr>
                <m:t>O</m:t>
              </w:del>
            </m:r>
            <m:d>
              <m:dPr>
                <m:ctrlPr>
                  <w:del w:id="263" w:author="Yang Wang" w:date="2019-10-23T17:11:00Z">
                    <w:rPr>
                      <w:rFonts w:ascii="Cambria Math" w:eastAsiaTheme="minorEastAsia" w:hAnsi="Cambria Math"/>
                      <w:i/>
                      <w:iCs/>
                      <w:sz w:val="24"/>
                      <w:szCs w:val="24"/>
                    </w:rPr>
                  </w:del>
                </m:ctrlPr>
              </m:dPr>
              <m:e>
                <m:r>
                  <w:del w:id="264" w:author="Yang Wang" w:date="2019-10-23T17:11:00Z">
                    <w:rPr>
                      <w:rFonts w:ascii="Cambria Math" w:eastAsiaTheme="minorEastAsia" w:hAnsi="Cambria Math"/>
                      <w:sz w:val="24"/>
                      <w:szCs w:val="24"/>
                    </w:rPr>
                    <m:t>i</m:t>
                  </w:del>
                </m:r>
              </m:e>
            </m:d>
            <m:r>
              <w:del w:id="265" w:author="Yang Wang" w:date="2019-10-23T17:11:00Z">
                <w:rPr>
                  <w:rFonts w:ascii="Cambria Math" w:eastAsiaTheme="minorEastAsia" w:hAnsi="Cambria Math"/>
                  <w:sz w:val="24"/>
                  <w:szCs w:val="24"/>
                </w:rPr>
                <m:t>-A</m:t>
              </w:del>
            </m:r>
          </m:e>
        </m:d>
        <m:r>
          <w:del w:id="266" w:author="Yang Wang" w:date="2019-10-23T17:11:00Z">
            <w:rPr>
              <w:rFonts w:ascii="Cambria Math" w:eastAsiaTheme="minorEastAsia" w:hAnsi="Cambria Math"/>
              <w:sz w:val="24"/>
              <w:szCs w:val="24"/>
            </w:rPr>
            <m:t>&lt;K</m:t>
          </w:del>
        </m:r>
      </m:oMath>
      <w:del w:id="267" w:author="Yang Wang" w:date="2019-10-23T17:11:00Z">
        <w:r w:rsidDel="00211E5F">
          <w:rPr>
            <w:rFonts w:asciiTheme="minorEastAsia" w:eastAsiaTheme="minorEastAsia" w:hAnsiTheme="minorEastAsia" w:hint="eastAsia"/>
            <w:sz w:val="24"/>
            <w:szCs w:val="24"/>
          </w:rPr>
          <w:delText>，则</w:delText>
        </w:r>
        <w:r w:rsidRPr="00BE7797" w:rsidDel="00211E5F">
          <w:rPr>
            <w:rFonts w:hAnsi="宋体"/>
            <w:sz w:val="24"/>
            <w:szCs w:val="24"/>
          </w:rPr>
          <w:delText>图像恢复的公式</w:delText>
        </w:r>
        <w:r w:rsidDel="00211E5F">
          <w:rPr>
            <w:rFonts w:hAnsi="宋体" w:hint="eastAsia"/>
            <w:sz w:val="24"/>
            <w:szCs w:val="24"/>
          </w:rPr>
          <w:delText>中通过取</w:delText>
        </w:r>
        <m:oMath>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sSubSup>
                    <m:sSubSupPr>
                      <m:ctrlPr>
                        <w:rPr>
                          <w:rFonts w:ascii="Cambria Math" w:hAnsi="Cambria Math"/>
                          <w:sz w:val="24"/>
                          <w:szCs w:val="24"/>
                        </w:rPr>
                      </m:ctrlPr>
                    </m:sSubSupPr>
                    <m:e>
                      <m:r>
                        <w:rPr>
                          <w:rFonts w:ascii="Cambria Math" w:hAnsi="Cambria Math"/>
                          <w:sz w:val="24"/>
                          <w:szCs w:val="24"/>
                        </w:rPr>
                        <m:t>log</m:t>
                      </m:r>
                    </m:e>
                    <m:sub>
                      <m:r>
                        <m:rPr>
                          <m:sty m:val="p"/>
                        </m:rPr>
                        <w:rPr>
                          <w:rFonts w:ascii="Cambria Math" w:hAnsi="Cambria Math"/>
                          <w:sz w:val="24"/>
                          <w:szCs w:val="24"/>
                        </w:rPr>
                        <m:t>10</m:t>
                      </m:r>
                    </m:sub>
                    <m:sup>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O</m:t>
                              </m:r>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A</m:t>
                              </m:r>
                            </m:den>
                          </m:f>
                        </m:e>
                      </m:d>
                    </m:sup>
                  </m:sSubSup>
                </m:e>
              </m:d>
            </m:e>
            <m:sup>
              <m:r>
                <w:rPr>
                  <w:rFonts w:ascii="Cambria Math" w:hAnsi="Cambria Math"/>
                  <w:sz w:val="24"/>
                  <w:szCs w:val="24"/>
                </w:rPr>
                <m:t>γ</m:t>
              </m:r>
            </m:sup>
          </m:sSup>
        </m:oMath>
        <w:r w:rsidDel="00211E5F">
          <w:rPr>
            <w:rFonts w:hAnsi="宋体" w:hint="eastAsia"/>
            <w:sz w:val="24"/>
            <w:szCs w:val="24"/>
          </w:rPr>
          <w:delText>进行</w:delText>
        </w:r>
        <w:r w:rsidRPr="00BE7797" w:rsidDel="00211E5F">
          <w:rPr>
            <w:rFonts w:asciiTheme="minorEastAsia" w:eastAsiaTheme="minorEastAsia" w:hAnsiTheme="minorEastAsia" w:hint="eastAsia"/>
            <w:sz w:val="24"/>
            <w:szCs w:val="24"/>
          </w:rPr>
          <w:delText>调整；</w:delText>
        </w:r>
        <w:r w:rsidDel="00211E5F">
          <w:rPr>
            <w:rFonts w:asciiTheme="minorEastAsia" w:eastAsiaTheme="minorEastAsia" w:hAnsiTheme="minorEastAsia" w:hint="eastAsia"/>
            <w:sz w:val="24"/>
            <w:szCs w:val="24"/>
          </w:rPr>
          <w:delText>当</w:delText>
        </w:r>
        <m:oMath>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O</m:t>
              </m:r>
              <m:d>
                <m:dPr>
                  <m:ctrlPr>
                    <w:rPr>
                      <w:rFonts w:ascii="Cambria Math" w:eastAsiaTheme="minorEastAsia" w:hAnsi="Cambria Math"/>
                      <w:i/>
                      <w:iCs/>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-A</m:t>
              </m:r>
            </m:e>
          </m:d>
          <m:r>
            <w:rPr>
              <w:rFonts w:ascii="Cambria Math" w:eastAsiaTheme="minorEastAsia" w:hAnsi="Cambria Math"/>
              <w:sz w:val="24"/>
              <w:szCs w:val="24"/>
            </w:rPr>
            <m:t>&gt;K</m:t>
          </m:r>
        </m:oMath>
        <w:r w:rsidRPr="00BE7797" w:rsidDel="00211E5F">
          <w:rPr>
            <w:rFonts w:asciiTheme="minorEastAsia" w:eastAsiaTheme="minorEastAsia" w:hAnsiTheme="minorEastAsia" w:hint="eastAsia"/>
            <w:sz w:val="24"/>
            <w:szCs w:val="24"/>
          </w:rPr>
          <w:delText>，</w:delText>
        </w:r>
        <w:r w:rsidDel="00211E5F">
          <w:rPr>
            <w:rFonts w:asciiTheme="minorEastAsia" w:eastAsiaTheme="minorEastAsia" w:hAnsiTheme="minorEastAsia" w:hint="eastAsia"/>
            <w:sz w:val="24"/>
            <w:szCs w:val="24"/>
          </w:rPr>
          <w:delText>则</w:delText>
        </w:r>
        <w:r w:rsidRPr="00BE7797" w:rsidDel="00211E5F">
          <w:rPr>
            <w:rFonts w:hAnsi="宋体"/>
            <w:sz w:val="24"/>
            <w:szCs w:val="24"/>
          </w:rPr>
          <w:delText>图像恢复的公式</w:delText>
        </w:r>
        <w:r w:rsidDel="00211E5F">
          <w:rPr>
            <w:rFonts w:hAnsi="宋体" w:hint="eastAsia"/>
            <w:sz w:val="24"/>
            <w:szCs w:val="24"/>
          </w:rPr>
          <w:delText>中取</w:delText>
        </w:r>
        <w:r w:rsidDel="00211E5F">
          <w:rPr>
            <w:rFonts w:hAnsi="宋体" w:hint="eastAsia"/>
            <w:sz w:val="24"/>
            <w:szCs w:val="24"/>
          </w:rPr>
          <w:delText>1</w:delText>
        </w:r>
        <w:r w:rsidDel="00211E5F">
          <w:rPr>
            <w:rFonts w:hAnsi="宋体" w:hint="eastAsia"/>
            <w:sz w:val="24"/>
            <w:szCs w:val="24"/>
          </w:rPr>
          <w:delText>即</w:delText>
        </w:r>
        <w:r w:rsidRPr="00BE7797" w:rsidDel="00211E5F">
          <w:rPr>
            <w:rFonts w:asciiTheme="minorEastAsia" w:eastAsiaTheme="minorEastAsia" w:hAnsiTheme="minorEastAsia" w:hint="eastAsia"/>
            <w:sz w:val="24"/>
            <w:szCs w:val="24"/>
          </w:rPr>
          <w:delText>不需要调整</w:delText>
        </w:r>
        <w:r w:rsidDel="00211E5F">
          <w:rPr>
            <w:rFonts w:hAnsi="宋体" w:hint="eastAsia"/>
            <w:sz w:val="24"/>
            <w:szCs w:val="24"/>
          </w:rPr>
          <w:delText>。</w:delText>
        </w:r>
      </w:del>
    </w:p>
    <w:p w14:paraId="6A093D63" w14:textId="3B59508A" w:rsidR="00120A48" w:rsidRPr="00062A0A" w:rsidRDefault="00120A48" w:rsidP="00120A48">
      <w:pPr>
        <w:spacing w:line="360" w:lineRule="auto"/>
        <w:ind w:firstLineChars="200" w:firstLine="480"/>
        <w:jc w:val="left"/>
        <w:rPr>
          <w:rFonts w:hAnsi="宋体"/>
          <w:sz w:val="24"/>
          <w:szCs w:val="24"/>
        </w:rPr>
      </w:pPr>
      <w:r>
        <w:rPr>
          <w:rFonts w:hAnsi="宋体" w:hint="eastAsia"/>
          <w:sz w:val="24"/>
          <w:szCs w:val="24"/>
        </w:rPr>
        <w:t>进一步，所述</w:t>
      </w:r>
      <m:oMath>
        <m:r>
          <w:ins w:id="268" w:author="Yang Wang" w:date="2019-10-23T17:11:00Z">
            <w:rPr>
              <w:rFonts w:ascii="Cambria Math" w:hAnsi="Cambria Math"/>
              <w:sz w:val="24"/>
              <w:szCs w:val="24"/>
            </w:rPr>
            <m:t>K</m:t>
          </w:ins>
        </m:r>
      </m:oMath>
      <w:ins w:id="269" w:author="Yang Wang" w:date="2019-10-23T17:11:00Z">
        <w:r w:rsidR="00211E5F" w:rsidRPr="00120A48">
          <w:rPr>
            <w:rFonts w:asciiTheme="minorEastAsia" w:eastAsiaTheme="minorEastAsia" w:hAnsiTheme="minorEastAsia" w:hint="eastAsia"/>
            <w:sz w:val="24"/>
            <w:szCs w:val="24"/>
          </w:rPr>
          <w:t>取值</w:t>
        </w:r>
        <w:r w:rsidR="00211E5F" w:rsidRPr="00120A48">
          <w:rPr>
            <w:rFonts w:asciiTheme="minorEastAsia" w:eastAsiaTheme="minorEastAsia" w:hAnsiTheme="minorEastAsia"/>
            <w:sz w:val="24"/>
            <w:szCs w:val="24"/>
          </w:rPr>
          <w:t>为</w:t>
        </w:r>
        <w:r w:rsidR="00211E5F" w:rsidRPr="00120A48">
          <w:rPr>
            <w:rFonts w:asciiTheme="minorEastAsia" w:eastAsiaTheme="minorEastAsia" w:hAnsiTheme="minorEastAsia" w:hint="eastAsia"/>
            <w:sz w:val="24"/>
            <w:szCs w:val="24"/>
          </w:rPr>
          <w:t>55；</w:t>
        </w:r>
        <m:oMath>
          <m:r>
            <w:rPr>
              <w:rFonts w:ascii="Cambria Math" w:hAnsi="Cambria Math"/>
              <w:sz w:val="24"/>
              <w:szCs w:val="24"/>
            </w:rPr>
            <m:t>γ</m:t>
          </m:r>
        </m:oMath>
        <w:r w:rsidR="00211E5F" w:rsidRPr="00120A48">
          <w:rPr>
            <w:rFonts w:asciiTheme="minorEastAsia" w:eastAsiaTheme="minorEastAsia" w:hAnsiTheme="minorEastAsia" w:hint="eastAsia"/>
            <w:sz w:val="24"/>
            <w:szCs w:val="24"/>
          </w:rPr>
          <w:t>取值</w:t>
        </w:r>
        <w:r w:rsidR="00211E5F" w:rsidRPr="00BE7797">
          <w:rPr>
            <w:rFonts w:asciiTheme="minorEastAsia" w:eastAsiaTheme="minorEastAsia" w:hAnsiTheme="minorEastAsia"/>
            <w:sz w:val="24"/>
            <w:szCs w:val="24"/>
          </w:rPr>
          <w:t>为</w:t>
        </w:r>
        <w:r w:rsidR="00211E5F" w:rsidRPr="00BE7797">
          <w:rPr>
            <w:rFonts w:asciiTheme="minorEastAsia" w:eastAsiaTheme="minorEastAsia" w:hAnsiTheme="minorEastAsia" w:hint="eastAsia"/>
            <w:sz w:val="24"/>
            <w:szCs w:val="24"/>
          </w:rPr>
          <w:t>0.4</w:t>
        </w:r>
        <w:r w:rsidR="00211E5F">
          <w:rPr>
            <w:rFonts w:asciiTheme="minorEastAsia" w:eastAsia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oMath>
        <w:r w:rsidR="00211E5F">
          <w:rPr>
            <w:rFonts w:asciiTheme="minorEastAsia" w:eastAsiaTheme="minorEastAsia" w:hAnsiTheme="minorEastAsia" w:hint="eastAsia"/>
            <w:sz w:val="24"/>
            <w:szCs w:val="24"/>
          </w:rPr>
          <w:t>取值为0.1。</w:t>
        </w:r>
      </w:ins>
      <w:del w:id="270" w:author="Yang Wang" w:date="2019-10-23T17:11:00Z">
        <w:r w:rsidRPr="00120A48" w:rsidDel="00211E5F">
          <w:rPr>
            <w:rFonts w:asciiTheme="minorEastAsia" w:eastAsiaTheme="minorEastAsia" w:hAnsiTheme="minorEastAsia" w:hint="eastAsia"/>
            <w:i/>
            <w:sz w:val="24"/>
            <w:szCs w:val="24"/>
          </w:rPr>
          <w:delText>K</w:delText>
        </w:r>
        <w:r w:rsidRPr="00120A48" w:rsidDel="00211E5F">
          <w:rPr>
            <w:rFonts w:asciiTheme="minorEastAsia" w:eastAsiaTheme="minorEastAsia" w:hAnsiTheme="minorEastAsia" w:hint="eastAsia"/>
            <w:sz w:val="24"/>
            <w:szCs w:val="24"/>
          </w:rPr>
          <w:delText>取值</w:delText>
        </w:r>
        <w:r w:rsidRPr="00120A48" w:rsidDel="00211E5F">
          <w:rPr>
            <w:rFonts w:asciiTheme="minorEastAsia" w:eastAsiaTheme="minorEastAsia" w:hAnsiTheme="minorEastAsia"/>
            <w:sz w:val="24"/>
            <w:szCs w:val="24"/>
          </w:rPr>
          <w:delText>为</w:delText>
        </w:r>
        <w:r w:rsidRPr="00120A48" w:rsidDel="00211E5F">
          <w:rPr>
            <w:rFonts w:asciiTheme="minorEastAsia" w:eastAsiaTheme="minorEastAsia" w:hAnsiTheme="minorEastAsia" w:hint="eastAsia"/>
            <w:sz w:val="24"/>
            <w:szCs w:val="24"/>
          </w:rPr>
          <w:delText>55；</w:delText>
        </w:r>
        <w:r w:rsidRPr="00120A48" w:rsidDel="00211E5F">
          <w:rPr>
            <w:rFonts w:asciiTheme="minorEastAsia" w:eastAsiaTheme="minorEastAsia" w:hAnsiTheme="minorEastAsia"/>
            <w:i/>
            <w:sz w:val="24"/>
            <w:szCs w:val="24"/>
          </w:rPr>
          <w:delText>γ</w:delText>
        </w:r>
        <w:r w:rsidRPr="00120A48" w:rsidDel="00211E5F">
          <w:rPr>
            <w:rFonts w:asciiTheme="minorEastAsia" w:eastAsiaTheme="minorEastAsia" w:hAnsiTheme="minorEastAsia" w:hint="eastAsia"/>
            <w:sz w:val="24"/>
            <w:szCs w:val="24"/>
          </w:rPr>
          <w:delText>取值</w:delText>
        </w:r>
        <w:r w:rsidRPr="00BE7797" w:rsidDel="00211E5F">
          <w:rPr>
            <w:rFonts w:asciiTheme="minorEastAsia" w:eastAsiaTheme="minorEastAsia" w:hAnsiTheme="minorEastAsia"/>
            <w:sz w:val="24"/>
            <w:szCs w:val="24"/>
          </w:rPr>
          <w:delText>为</w:delText>
        </w:r>
        <w:r w:rsidRPr="00BE7797" w:rsidDel="00211E5F">
          <w:rPr>
            <w:rFonts w:asciiTheme="minorEastAsia" w:eastAsiaTheme="minorEastAsia" w:hAnsiTheme="minorEastAsia" w:hint="eastAsia"/>
            <w:sz w:val="24"/>
            <w:szCs w:val="24"/>
          </w:rPr>
          <w:delText>0.4</w:delText>
        </w:r>
        <w:r w:rsidDel="00211E5F">
          <w:rPr>
            <w:rFonts w:asciiTheme="minorEastAsia" w:eastAsiaTheme="minorEastAsia" w:hAnsiTheme="minorEastAsia" w:hint="eastAsia"/>
            <w:sz w:val="24"/>
            <w:szCs w:val="24"/>
          </w:rPr>
          <w:delText>。</w:delText>
        </w:r>
      </w:del>
    </w:p>
    <w:p w14:paraId="7F84FCC4" w14:textId="37787B29" w:rsidR="00120A48" w:rsidRPr="00BE7797" w:rsidRDefault="00120A48" w:rsidP="00E673C6">
      <w:pPr>
        <w:spacing w:line="360" w:lineRule="auto"/>
        <w:ind w:firstLineChars="200" w:firstLine="480"/>
        <w:jc w:val="left"/>
        <w:rPr>
          <w:rFonts w:hAnsi="宋体"/>
          <w:sz w:val="24"/>
          <w:szCs w:val="24"/>
        </w:rPr>
      </w:pPr>
      <w:r>
        <w:rPr>
          <w:rFonts w:hAnsi="宋体" w:hint="eastAsia"/>
          <w:sz w:val="24"/>
          <w:szCs w:val="24"/>
        </w:rPr>
        <w:t>进一步，所述</w:t>
      </w:r>
      <w:r w:rsidRPr="00BE7797">
        <w:rPr>
          <w:rFonts w:hAnsi="宋体"/>
          <w:sz w:val="24"/>
          <w:szCs w:val="24"/>
        </w:rPr>
        <w:t>大气</w:t>
      </w:r>
      <w:r w:rsidRPr="00BE7797">
        <w:rPr>
          <w:rFonts w:hAnsi="宋体" w:hint="eastAsia"/>
          <w:sz w:val="24"/>
          <w:szCs w:val="24"/>
        </w:rPr>
        <w:t>散射</w:t>
      </w:r>
      <w:r w:rsidRPr="00BE7797">
        <w:rPr>
          <w:rFonts w:hAnsi="宋体"/>
          <w:sz w:val="24"/>
          <w:szCs w:val="24"/>
        </w:rPr>
        <w:t>模型</w:t>
      </w:r>
      <w:r>
        <w:rPr>
          <w:rFonts w:hAnsi="宋体" w:hint="eastAsia"/>
          <w:sz w:val="24"/>
          <w:szCs w:val="24"/>
        </w:rPr>
        <w:t>表示为：</w:t>
      </w:r>
      <m:oMath>
        <m:sSup>
          <m:sSupPr>
            <m:ctrlPr>
              <w:ins w:id="271" w:author="Yang Wang" w:date="2019-10-23T17:14:00Z">
                <w:rPr>
                  <w:rFonts w:ascii="Cambria Math" w:hAnsi="Cambria Math"/>
                  <w:i/>
                  <w:sz w:val="24"/>
                  <w:szCs w:val="24"/>
                </w:rPr>
              </w:ins>
            </m:ctrlPr>
          </m:sSupPr>
          <m:e>
            <m:r>
              <w:ins w:id="272" w:author="Yang Wang" w:date="2019-10-23T17:14:00Z">
                <w:rPr>
                  <w:rFonts w:ascii="Cambria Math" w:hAnsi="Cambria Math"/>
                  <w:sz w:val="24"/>
                  <w:szCs w:val="24"/>
                </w:rPr>
                <m:t>O</m:t>
              </w:ins>
            </m:r>
          </m:e>
          <m:sup>
            <m:r>
              <w:ins w:id="273" w:author="Yang Wang" w:date="2019-10-23T17:14:00Z">
                <w:rPr>
                  <w:rFonts w:ascii="Cambria Math" w:hAnsi="Cambria Math"/>
                  <w:sz w:val="24"/>
                  <w:szCs w:val="24"/>
                </w:rPr>
                <m:t>c</m:t>
              </w:ins>
            </m:r>
          </m:sup>
        </m:sSup>
        <m:d>
          <m:dPr>
            <m:ctrlPr>
              <w:ins w:id="274" w:author="Yang Wang" w:date="2019-10-23T17:14:00Z">
                <w:rPr>
                  <w:rFonts w:ascii="Cambria Math" w:hAnsi="Cambria Math"/>
                  <w:sz w:val="24"/>
                  <w:szCs w:val="24"/>
                </w:rPr>
              </w:ins>
            </m:ctrlPr>
          </m:dPr>
          <m:e>
            <m:r>
              <w:ins w:id="275" w:author="Yang Wang" w:date="2019-10-23T17:14:00Z">
                <w:rPr>
                  <w:rFonts w:ascii="Cambria Math" w:hAnsi="Cambria Math"/>
                  <w:sz w:val="24"/>
                  <w:szCs w:val="24"/>
                </w:rPr>
                <m:t>i</m:t>
              </w:ins>
            </m:r>
          </m:e>
        </m:d>
        <m:r>
          <w:ins w:id="276" w:author="Yang Wang" w:date="2019-10-23T17:14:00Z">
            <w:rPr>
              <w:rFonts w:ascii="Cambria Math" w:hAnsi="Cambria Math"/>
              <w:sz w:val="24"/>
              <w:szCs w:val="24"/>
            </w:rPr>
            <m:t>=</m:t>
          </w:ins>
        </m:r>
        <m:sSup>
          <m:sSupPr>
            <m:ctrlPr>
              <w:ins w:id="277" w:author="Yang Wang" w:date="2019-10-23T17:14:00Z">
                <w:rPr>
                  <w:rFonts w:ascii="Cambria Math" w:hAnsi="Cambria Math"/>
                  <w:i/>
                  <w:sz w:val="24"/>
                  <w:szCs w:val="24"/>
                </w:rPr>
              </w:ins>
            </m:ctrlPr>
          </m:sSupPr>
          <m:e>
            <m:r>
              <w:ins w:id="278" w:author="Yang Wang" w:date="2019-10-23T17:14:00Z">
                <w:rPr>
                  <w:rFonts w:ascii="Cambria Math" w:hAnsi="Cambria Math"/>
                  <w:sz w:val="24"/>
                  <w:szCs w:val="24"/>
                </w:rPr>
                <m:t>F</m:t>
              </w:ins>
            </m:r>
          </m:e>
          <m:sup>
            <m:r>
              <w:ins w:id="279" w:author="Yang Wang" w:date="2019-10-23T17:14:00Z">
                <w:rPr>
                  <w:rFonts w:ascii="Cambria Math" w:hAnsi="Cambria Math"/>
                  <w:sz w:val="24"/>
                  <w:szCs w:val="24"/>
                </w:rPr>
                <m:t>c</m:t>
              </w:ins>
            </m:r>
          </m:sup>
        </m:sSup>
        <m:d>
          <m:dPr>
            <m:ctrlPr>
              <w:ins w:id="280" w:author="Yang Wang" w:date="2019-10-23T17:14:00Z">
                <w:rPr>
                  <w:rFonts w:ascii="Cambria Math" w:hAnsi="Cambria Math"/>
                  <w:i/>
                  <w:sz w:val="24"/>
                  <w:szCs w:val="24"/>
                </w:rPr>
              </w:ins>
            </m:ctrlPr>
          </m:dPr>
          <m:e>
            <m:r>
              <w:ins w:id="281" w:author="Yang Wang" w:date="2019-10-23T17:14:00Z">
                <w:rPr>
                  <w:rFonts w:ascii="Cambria Math" w:hAnsi="Cambria Math"/>
                  <w:sz w:val="24"/>
                  <w:szCs w:val="24"/>
                </w:rPr>
                <m:t>i</m:t>
              </w:ins>
            </m:r>
          </m:e>
        </m:d>
        <m:r>
          <w:ins w:id="282" w:author="Yang Wang" w:date="2019-10-23T17:14:00Z">
            <w:rPr>
              <w:rFonts w:ascii="Cambria Math" w:hAnsi="Cambria Math"/>
              <w:sz w:val="24"/>
              <w:szCs w:val="24"/>
            </w:rPr>
            <m:t>t</m:t>
          </w:ins>
        </m:r>
        <m:d>
          <m:dPr>
            <m:ctrlPr>
              <w:ins w:id="283" w:author="Yang Wang" w:date="2019-10-23T17:14:00Z">
                <w:rPr>
                  <w:rFonts w:ascii="Cambria Math" w:hAnsi="Cambria Math"/>
                  <w:i/>
                  <w:sz w:val="24"/>
                  <w:szCs w:val="24"/>
                </w:rPr>
              </w:ins>
            </m:ctrlPr>
          </m:dPr>
          <m:e>
            <m:r>
              <w:ins w:id="284" w:author="Yang Wang" w:date="2019-10-23T17:14:00Z">
                <w:rPr>
                  <w:rFonts w:ascii="Cambria Math" w:hAnsi="Cambria Math"/>
                  <w:sz w:val="24"/>
                  <w:szCs w:val="24"/>
                </w:rPr>
                <m:t>i</m:t>
              </w:ins>
            </m:r>
          </m:e>
        </m:d>
        <m:r>
          <w:ins w:id="285" w:author="Yang Wang" w:date="2019-10-23T17:14:00Z">
            <w:rPr>
              <w:rFonts w:ascii="Cambria Math" w:hAnsi="Cambria Math"/>
              <w:sz w:val="24"/>
              <w:szCs w:val="24"/>
            </w:rPr>
            <m:t>+A</m:t>
          </w:ins>
        </m:r>
        <m:d>
          <m:dPr>
            <m:ctrlPr>
              <w:ins w:id="286" w:author="Yang Wang" w:date="2019-10-23T17:14:00Z">
                <w:rPr>
                  <w:rFonts w:ascii="Cambria Math" w:hAnsi="Cambria Math"/>
                  <w:i/>
                  <w:sz w:val="24"/>
                  <w:szCs w:val="24"/>
                </w:rPr>
              </w:ins>
            </m:ctrlPr>
          </m:dPr>
          <m:e>
            <m:r>
              <w:ins w:id="287" w:author="Yang Wang" w:date="2019-10-23T17:14:00Z">
                <w:rPr>
                  <w:rFonts w:ascii="Cambria Math" w:hAnsi="Cambria Math"/>
                  <w:sz w:val="24"/>
                  <w:szCs w:val="24"/>
                </w:rPr>
                <m:t>1-t</m:t>
              </w:ins>
            </m:r>
            <m:d>
              <m:dPr>
                <m:ctrlPr>
                  <w:ins w:id="288" w:author="Yang Wang" w:date="2019-10-23T17:14:00Z">
                    <w:rPr>
                      <w:rFonts w:ascii="Cambria Math" w:hAnsi="Cambria Math"/>
                      <w:i/>
                      <w:sz w:val="24"/>
                      <w:szCs w:val="24"/>
                    </w:rPr>
                  </w:ins>
                </m:ctrlPr>
              </m:dPr>
              <m:e>
                <m:r>
                  <w:ins w:id="289" w:author="Yang Wang" w:date="2019-10-23T17:14:00Z">
                    <w:rPr>
                      <w:rFonts w:ascii="Cambria Math" w:hAnsi="Cambria Math"/>
                      <w:sz w:val="24"/>
                      <w:szCs w:val="24"/>
                    </w:rPr>
                    <m:t>i</m:t>
                  </w:ins>
                </m:r>
              </m:e>
            </m:d>
          </m:e>
        </m:d>
        <m:r>
          <w:del w:id="290" w:author="Yang Wang" w:date="2019-10-23T17:14:00Z">
            <w:rPr>
              <w:rFonts w:ascii="Cambria Math" w:hAnsi="Cambria Math"/>
              <w:sz w:val="24"/>
              <w:szCs w:val="24"/>
            </w:rPr>
            <m:t>O</m:t>
          </w:del>
        </m:r>
        <m:d>
          <m:dPr>
            <m:ctrlPr>
              <w:del w:id="291" w:author="Yang Wang" w:date="2019-10-23T17:14:00Z">
                <w:rPr>
                  <w:rFonts w:ascii="Cambria Math" w:hAnsi="Cambria Math"/>
                  <w:i/>
                  <w:sz w:val="24"/>
                  <w:szCs w:val="24"/>
                </w:rPr>
              </w:del>
            </m:ctrlPr>
          </m:dPr>
          <m:e>
            <m:r>
              <w:del w:id="292" w:author="Yang Wang" w:date="2019-10-23T17:14:00Z">
                <w:rPr>
                  <w:rFonts w:ascii="Cambria Math" w:hAnsi="Cambria Math"/>
                  <w:sz w:val="24"/>
                  <w:szCs w:val="24"/>
                </w:rPr>
                <m:t>i</m:t>
              </w:del>
            </m:r>
          </m:e>
        </m:d>
        <m:r>
          <w:del w:id="293" w:author="Yang Wang" w:date="2019-10-23T17:14:00Z">
            <w:rPr>
              <w:rFonts w:ascii="Cambria Math" w:hAnsi="Cambria Math"/>
              <w:sz w:val="24"/>
              <w:szCs w:val="24"/>
            </w:rPr>
            <m:t>=F</m:t>
          </w:del>
        </m:r>
        <m:d>
          <m:dPr>
            <m:ctrlPr>
              <w:del w:id="294" w:author="Yang Wang" w:date="2019-10-23T17:14:00Z">
                <w:rPr>
                  <w:rFonts w:ascii="Cambria Math" w:hAnsi="Cambria Math"/>
                  <w:i/>
                  <w:sz w:val="24"/>
                  <w:szCs w:val="24"/>
                </w:rPr>
              </w:del>
            </m:ctrlPr>
          </m:dPr>
          <m:e>
            <m:r>
              <w:del w:id="295" w:author="Yang Wang" w:date="2019-10-23T17:14:00Z">
                <w:rPr>
                  <w:rFonts w:ascii="Cambria Math" w:hAnsi="Cambria Math"/>
                  <w:sz w:val="24"/>
                  <w:szCs w:val="24"/>
                </w:rPr>
                <m:t>i</m:t>
              </w:del>
            </m:r>
          </m:e>
        </m:d>
        <m:r>
          <w:del w:id="296" w:author="Yang Wang" w:date="2019-10-23T17:14:00Z">
            <w:rPr>
              <w:rFonts w:ascii="Cambria Math" w:hAnsi="Cambria Math"/>
              <w:sz w:val="24"/>
              <w:szCs w:val="24"/>
            </w:rPr>
            <m:t>t</m:t>
          </w:del>
        </m:r>
        <m:d>
          <m:dPr>
            <m:ctrlPr>
              <w:del w:id="297" w:author="Yang Wang" w:date="2019-10-23T17:14:00Z">
                <w:rPr>
                  <w:rFonts w:ascii="Cambria Math" w:hAnsi="Cambria Math"/>
                  <w:i/>
                  <w:sz w:val="24"/>
                  <w:szCs w:val="24"/>
                </w:rPr>
              </w:del>
            </m:ctrlPr>
          </m:dPr>
          <m:e>
            <m:r>
              <w:del w:id="298" w:author="Yang Wang" w:date="2019-10-23T17:14:00Z">
                <w:rPr>
                  <w:rFonts w:ascii="Cambria Math" w:hAnsi="Cambria Math"/>
                  <w:sz w:val="24"/>
                  <w:szCs w:val="24"/>
                </w:rPr>
                <m:t>i</m:t>
              </w:del>
            </m:r>
          </m:e>
        </m:d>
        <m:r>
          <w:del w:id="299" w:author="Yang Wang" w:date="2019-10-23T17:14:00Z">
            <w:rPr>
              <w:rFonts w:ascii="Cambria Math" w:hAnsi="Cambria Math"/>
              <w:sz w:val="24"/>
              <w:szCs w:val="24"/>
            </w:rPr>
            <m:t>+A</m:t>
          </w:del>
        </m:r>
        <m:d>
          <m:dPr>
            <m:ctrlPr>
              <w:del w:id="300" w:author="Yang Wang" w:date="2019-10-23T17:14:00Z">
                <w:rPr>
                  <w:rFonts w:ascii="Cambria Math" w:hAnsi="Cambria Math"/>
                  <w:i/>
                  <w:sz w:val="24"/>
                  <w:szCs w:val="24"/>
                </w:rPr>
              </w:del>
            </m:ctrlPr>
          </m:dPr>
          <m:e>
            <m:r>
              <w:del w:id="301" w:author="Yang Wang" w:date="2019-10-23T17:14:00Z">
                <w:rPr>
                  <w:rFonts w:ascii="Cambria Math" w:hAnsi="Cambria Math"/>
                  <w:sz w:val="24"/>
                  <w:szCs w:val="24"/>
                </w:rPr>
                <m:t>1-t</m:t>
              </w:del>
            </m:r>
            <m:d>
              <m:dPr>
                <m:ctrlPr>
                  <w:del w:id="302" w:author="Yang Wang" w:date="2019-10-23T17:14:00Z">
                    <w:rPr>
                      <w:rFonts w:ascii="Cambria Math" w:hAnsi="Cambria Math"/>
                      <w:i/>
                      <w:sz w:val="24"/>
                      <w:szCs w:val="24"/>
                    </w:rPr>
                  </w:del>
                </m:ctrlPr>
              </m:dPr>
              <m:e>
                <m:r>
                  <w:del w:id="303" w:author="Yang Wang" w:date="2019-10-23T17:14:00Z">
                    <w:rPr>
                      <w:rFonts w:ascii="Cambria Math" w:hAnsi="Cambria Math"/>
                      <w:sz w:val="24"/>
                      <w:szCs w:val="24"/>
                    </w:rPr>
                    <m:t>i</m:t>
                  </w:del>
                </m:r>
              </m:e>
            </m:d>
          </m:e>
        </m:d>
      </m:oMath>
      <w:del w:id="304" w:author="Yang Wang" w:date="2019-10-23T17:14:00Z">
        <w:r w:rsidRPr="00BE7797" w:rsidDel="004337A5">
          <w:rPr>
            <w:rFonts w:hAnsi="宋体" w:hint="eastAsia"/>
            <w:sz w:val="24"/>
            <w:szCs w:val="24"/>
          </w:rPr>
          <w:delText xml:space="preserve"> </w:delText>
        </w:r>
      </w:del>
      <w:r w:rsidR="00E673C6">
        <w:rPr>
          <w:rFonts w:hAnsi="宋体" w:hint="eastAsia"/>
          <w:sz w:val="24"/>
          <w:szCs w:val="24"/>
        </w:rPr>
        <w:t>。</w:t>
      </w:r>
      <w:r w:rsidRPr="00BE7797">
        <w:rPr>
          <w:rFonts w:hAnsi="宋体" w:hint="eastAsia"/>
          <w:sz w:val="24"/>
          <w:szCs w:val="24"/>
        </w:rPr>
        <w:t xml:space="preserve">             </w:t>
      </w:r>
      <w:r w:rsidRPr="00BE7797">
        <w:rPr>
          <w:rFonts w:hAnsi="宋体"/>
          <w:sz w:val="24"/>
          <w:szCs w:val="24"/>
        </w:rPr>
        <w:t xml:space="preserve">   </w:t>
      </w:r>
      <w:r>
        <w:rPr>
          <w:rFonts w:hAnsi="宋体" w:hint="eastAsia"/>
          <w:sz w:val="24"/>
          <w:szCs w:val="24"/>
        </w:rPr>
        <w:t xml:space="preserve">  </w:t>
      </w:r>
    </w:p>
    <w:p w14:paraId="2BE1EA6F" w14:textId="4366F2CE" w:rsidR="00E673C6" w:rsidRDefault="00120A48" w:rsidP="00AC4853">
      <w:pPr>
        <w:spacing w:line="360" w:lineRule="auto"/>
        <w:ind w:firstLineChars="200" w:firstLine="480"/>
        <w:jc w:val="left"/>
        <w:rPr>
          <w:rFonts w:hAnsi="宋体"/>
          <w:sz w:val="24"/>
          <w:szCs w:val="24"/>
        </w:rPr>
      </w:pPr>
      <w:r>
        <w:rPr>
          <w:rFonts w:hAnsi="宋体" w:hint="eastAsia"/>
          <w:sz w:val="24"/>
          <w:szCs w:val="24"/>
        </w:rPr>
        <w:t>进一步，所述</w:t>
      </w:r>
      <w:r w:rsidRPr="00BE7797">
        <w:rPr>
          <w:rFonts w:hAnsi="宋体"/>
          <w:sz w:val="24"/>
          <w:szCs w:val="24"/>
        </w:rPr>
        <w:t>全局大气光的值</w:t>
      </w:r>
      <m:oMath>
        <m:r>
          <w:ins w:id="305" w:author="Yang Wang" w:date="2019-10-23T17:16:00Z">
            <w:rPr>
              <w:rFonts w:ascii="Cambria Math" w:hAnsi="Cambria Math"/>
              <w:sz w:val="24"/>
              <w:szCs w:val="24"/>
            </w:rPr>
            <m:t>A</m:t>
          </w:ins>
        </m:r>
      </m:oMath>
      <w:del w:id="306" w:author="Yang Wang" w:date="2019-10-23T17:16:00Z">
        <w:r w:rsidRPr="00BE7797" w:rsidDel="004337A5">
          <w:rPr>
            <w:rFonts w:hAnsi="宋体" w:hint="eastAsia"/>
            <w:i/>
            <w:sz w:val="24"/>
            <w:szCs w:val="24"/>
          </w:rPr>
          <w:delText>A</w:delText>
        </w:r>
      </w:del>
      <w:r w:rsidRPr="00120A48">
        <w:rPr>
          <w:rFonts w:hAnsi="宋体" w:hint="eastAsia"/>
          <w:sz w:val="24"/>
          <w:szCs w:val="24"/>
        </w:rPr>
        <w:t>的计算方法为：</w:t>
      </w:r>
    </w:p>
    <w:p w14:paraId="14EB684A" w14:textId="727A7125" w:rsidR="00120A48" w:rsidRPr="00120A48" w:rsidRDefault="00120A48" w:rsidP="00AC4853">
      <w:pPr>
        <w:spacing w:line="360" w:lineRule="auto"/>
        <w:ind w:firstLineChars="200" w:firstLine="480"/>
        <w:jc w:val="left"/>
        <w:rPr>
          <w:rFonts w:hAnsi="宋体"/>
          <w:sz w:val="24"/>
          <w:szCs w:val="24"/>
        </w:rPr>
      </w:pPr>
      <w:r w:rsidRPr="00BE7797">
        <w:rPr>
          <w:rFonts w:hAnsi="宋体" w:hint="eastAsia"/>
          <w:sz w:val="24"/>
          <w:szCs w:val="24"/>
        </w:rPr>
        <w:t>求出待去雾</w:t>
      </w:r>
      <w:r w:rsidRPr="00BE7797">
        <w:rPr>
          <w:rFonts w:hAnsi="宋体"/>
          <w:sz w:val="24"/>
          <w:szCs w:val="24"/>
        </w:rPr>
        <w:t>图像</w:t>
      </w:r>
      <w:r w:rsidRPr="00BE7797">
        <w:rPr>
          <w:rFonts w:hAnsi="宋体" w:hint="eastAsia"/>
          <w:sz w:val="24"/>
          <w:szCs w:val="24"/>
        </w:rPr>
        <w:t>RGB</w:t>
      </w:r>
      <w:r w:rsidRPr="00BE7797">
        <w:rPr>
          <w:rFonts w:hAnsi="宋体" w:hint="eastAsia"/>
          <w:sz w:val="24"/>
          <w:szCs w:val="24"/>
        </w:rPr>
        <w:t>通道</w:t>
      </w:r>
      <w:r w:rsidR="00E673C6">
        <w:rPr>
          <w:rFonts w:hAnsi="宋体"/>
          <w:sz w:val="24"/>
          <w:szCs w:val="24"/>
        </w:rPr>
        <w:t>中</w:t>
      </w:r>
      <w:r w:rsidRPr="00BE7797">
        <w:rPr>
          <w:rFonts w:hAnsi="宋体" w:hint="eastAsia"/>
          <w:sz w:val="24"/>
          <w:szCs w:val="24"/>
        </w:rPr>
        <w:t>像素</w:t>
      </w:r>
      <w:r w:rsidRPr="00BE7797">
        <w:rPr>
          <w:rFonts w:hAnsi="宋体"/>
          <w:sz w:val="24"/>
          <w:szCs w:val="24"/>
        </w:rPr>
        <w:t>点</w:t>
      </w:r>
      <w:r w:rsidRPr="00BE7797">
        <w:rPr>
          <w:rFonts w:hAnsi="宋体" w:hint="eastAsia"/>
          <w:sz w:val="24"/>
          <w:szCs w:val="24"/>
        </w:rPr>
        <w:t>值</w:t>
      </w:r>
      <w:r w:rsidRPr="00BE7797">
        <w:rPr>
          <w:rFonts w:hAnsi="宋体"/>
          <w:sz w:val="24"/>
          <w:szCs w:val="24"/>
        </w:rPr>
        <w:t>最低的通道值</w:t>
      </w:r>
      <w:r w:rsidRPr="00BE7797">
        <w:rPr>
          <w:rFonts w:hAnsi="宋体" w:hint="eastAsia"/>
          <w:sz w:val="24"/>
          <w:szCs w:val="24"/>
        </w:rPr>
        <w:t>，</w:t>
      </w:r>
      <w:r w:rsidRPr="00BE7797">
        <w:rPr>
          <w:rFonts w:hAnsi="宋体"/>
          <w:sz w:val="24"/>
          <w:szCs w:val="24"/>
        </w:rPr>
        <w:t>保存为一幅暗通道图</w:t>
      </w:r>
      <w:r w:rsidRPr="00BE7797">
        <w:rPr>
          <w:rFonts w:hAnsi="宋体" w:hint="eastAsia"/>
          <w:sz w:val="24"/>
          <w:szCs w:val="24"/>
        </w:rPr>
        <w:t>，</w:t>
      </w:r>
      <w:r>
        <w:rPr>
          <w:rFonts w:hAnsi="宋体"/>
          <w:sz w:val="24"/>
          <w:szCs w:val="24"/>
        </w:rPr>
        <w:t>对</w:t>
      </w:r>
      <w:r>
        <w:rPr>
          <w:rFonts w:hAnsi="宋体" w:hint="eastAsia"/>
          <w:sz w:val="24"/>
          <w:szCs w:val="24"/>
        </w:rPr>
        <w:t>该</w:t>
      </w:r>
      <w:r>
        <w:rPr>
          <w:rFonts w:hAnsi="宋体"/>
          <w:sz w:val="24"/>
          <w:szCs w:val="24"/>
        </w:rPr>
        <w:t>暗通道图</w:t>
      </w:r>
      <w:r w:rsidRPr="00BE7797">
        <w:rPr>
          <w:rFonts w:hAnsi="宋体"/>
          <w:sz w:val="24"/>
          <w:szCs w:val="24"/>
        </w:rPr>
        <w:t>进行最小值</w:t>
      </w:r>
      <w:r w:rsidRPr="00BE7797">
        <w:rPr>
          <w:rFonts w:hAnsi="宋体" w:hint="eastAsia"/>
          <w:sz w:val="24"/>
          <w:szCs w:val="24"/>
        </w:rPr>
        <w:t>滤波</w:t>
      </w:r>
      <w:r w:rsidRPr="00BE7797">
        <w:rPr>
          <w:rFonts w:hAnsi="宋体"/>
          <w:sz w:val="24"/>
          <w:szCs w:val="24"/>
        </w:rPr>
        <w:t>处理，</w:t>
      </w:r>
      <w:r>
        <w:rPr>
          <w:rFonts w:hAnsi="宋体" w:hint="eastAsia"/>
          <w:sz w:val="24"/>
          <w:szCs w:val="24"/>
        </w:rPr>
        <w:t>将</w:t>
      </w:r>
      <w:r w:rsidRPr="00BE7797">
        <w:rPr>
          <w:rFonts w:hAnsi="宋体" w:hint="eastAsia"/>
          <w:sz w:val="24"/>
          <w:szCs w:val="24"/>
        </w:rPr>
        <w:t>滤波</w:t>
      </w:r>
      <w:r w:rsidRPr="00BE7797">
        <w:rPr>
          <w:rFonts w:hAnsi="宋体"/>
          <w:sz w:val="24"/>
          <w:szCs w:val="24"/>
        </w:rPr>
        <w:t>处理</w:t>
      </w:r>
      <w:r>
        <w:rPr>
          <w:rFonts w:hAnsi="宋体" w:hint="eastAsia"/>
          <w:sz w:val="24"/>
          <w:szCs w:val="24"/>
        </w:rPr>
        <w:t>后</w:t>
      </w:r>
      <w:r w:rsidRPr="00BE7797">
        <w:rPr>
          <w:rFonts w:hAnsi="宋体"/>
          <w:sz w:val="24"/>
          <w:szCs w:val="24"/>
        </w:rPr>
        <w:t>暗通道图</w:t>
      </w:r>
      <w:r w:rsidRPr="00BE7797">
        <w:rPr>
          <w:rFonts w:hAnsi="宋体" w:hint="eastAsia"/>
          <w:sz w:val="24"/>
          <w:szCs w:val="24"/>
        </w:rPr>
        <w:t>中</w:t>
      </w:r>
      <w:r w:rsidRPr="00BE7797">
        <w:rPr>
          <w:rFonts w:hAnsi="宋体"/>
          <w:sz w:val="24"/>
          <w:szCs w:val="24"/>
        </w:rPr>
        <w:t>像素点</w:t>
      </w:r>
      <w:r w:rsidRPr="00BD2E75">
        <w:rPr>
          <w:rFonts w:hAnsi="宋体" w:hint="eastAsia"/>
          <w:sz w:val="24"/>
          <w:szCs w:val="24"/>
        </w:rPr>
        <w:t>亮度排名前</w:t>
      </w:r>
      <w:r>
        <w:rPr>
          <w:rFonts w:hAnsi="宋体" w:hint="eastAsia"/>
          <w:sz w:val="24"/>
          <w:szCs w:val="24"/>
        </w:rPr>
        <w:t>0</w:t>
      </w:r>
      <w:r w:rsidRPr="00BE7797">
        <w:rPr>
          <w:rFonts w:hAnsi="宋体" w:hint="eastAsia"/>
          <w:sz w:val="24"/>
          <w:szCs w:val="24"/>
        </w:rPr>
        <w:t>.1</w:t>
      </w:r>
      <w:r w:rsidRPr="00BE7797">
        <w:rPr>
          <w:rFonts w:hAnsi="宋体"/>
          <w:sz w:val="24"/>
          <w:szCs w:val="24"/>
        </w:rPr>
        <w:t>%</w:t>
      </w:r>
      <w:r w:rsidR="006B6567">
        <w:rPr>
          <w:rFonts w:hAnsi="宋体" w:hint="eastAsia"/>
          <w:sz w:val="24"/>
          <w:szCs w:val="24"/>
        </w:rPr>
        <w:t>像素点</w:t>
      </w:r>
      <w:r w:rsidRPr="00BE7797">
        <w:rPr>
          <w:rFonts w:hAnsi="宋体"/>
          <w:sz w:val="24"/>
          <w:szCs w:val="24"/>
        </w:rPr>
        <w:t>的平均值作为全局大气光的值</w:t>
      </w:r>
      <m:oMath>
        <m:r>
          <w:ins w:id="307" w:author="Yang Wang" w:date="2019-10-23T17:16:00Z">
            <w:rPr>
              <w:rFonts w:ascii="Cambria Math" w:hAnsi="Cambria Math"/>
              <w:sz w:val="24"/>
              <w:szCs w:val="24"/>
            </w:rPr>
            <m:t>A</m:t>
          </w:ins>
        </m:r>
      </m:oMath>
      <w:del w:id="308" w:author="Yang Wang" w:date="2019-10-23T17:16:00Z">
        <w:r w:rsidRPr="00BE7797" w:rsidDel="004337A5">
          <w:rPr>
            <w:rFonts w:hAnsi="宋体" w:hint="eastAsia"/>
            <w:i/>
            <w:sz w:val="24"/>
            <w:szCs w:val="24"/>
          </w:rPr>
          <w:delText>A</w:delText>
        </w:r>
      </w:del>
      <w:r w:rsidRPr="00120A48">
        <w:rPr>
          <w:rFonts w:hAnsi="宋体" w:hint="eastAsia"/>
          <w:sz w:val="24"/>
          <w:szCs w:val="24"/>
        </w:rPr>
        <w:t>。</w:t>
      </w:r>
    </w:p>
    <w:p w14:paraId="260C88B2" w14:textId="77777777" w:rsidR="00E21B6F" w:rsidRDefault="00120A48" w:rsidP="00E21B6F">
      <w:pPr>
        <w:spacing w:line="360" w:lineRule="auto"/>
        <w:ind w:firstLine="420"/>
        <w:rPr>
          <w:rFonts w:hAnsi="宋体"/>
          <w:sz w:val="24"/>
          <w:szCs w:val="24"/>
        </w:rPr>
      </w:pPr>
      <w:r>
        <w:rPr>
          <w:rFonts w:hAnsi="宋体" w:hint="eastAsia"/>
          <w:sz w:val="24"/>
          <w:szCs w:val="24"/>
        </w:rPr>
        <w:t>进一步，所述</w:t>
      </w:r>
      <w:r w:rsidRPr="00BE7797">
        <w:rPr>
          <w:rFonts w:hAnsi="宋体" w:hint="eastAsia"/>
          <w:sz w:val="24"/>
          <w:szCs w:val="24"/>
        </w:rPr>
        <w:t>透射率图像</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oMath>
      <w:r>
        <w:rPr>
          <w:rFonts w:hAnsi="宋体" w:hint="eastAsia"/>
          <w:sz w:val="24"/>
          <w:szCs w:val="24"/>
        </w:rPr>
        <w:t>的</w:t>
      </w:r>
      <w:r w:rsidRPr="00120A48">
        <w:rPr>
          <w:rFonts w:hAnsi="宋体" w:hint="eastAsia"/>
          <w:sz w:val="24"/>
          <w:szCs w:val="24"/>
        </w:rPr>
        <w:t>计算方法为：</w:t>
      </w:r>
    </w:p>
    <w:p w14:paraId="49E4D5C7" w14:textId="084C3575" w:rsidR="00120A48" w:rsidRPr="00E21B6F" w:rsidRDefault="00E21B6F" w:rsidP="00E21B6F">
      <w:pPr>
        <w:spacing w:line="360" w:lineRule="auto"/>
        <w:ind w:firstLine="420"/>
        <w:rPr>
          <w:rFonts w:hAnsi="宋体"/>
          <w:sz w:val="24"/>
          <w:szCs w:val="24"/>
        </w:rPr>
      </w:pPr>
      <w:r w:rsidRPr="00BE7797">
        <w:rPr>
          <w:rFonts w:hAnsi="宋体" w:hint="eastAsia"/>
          <w:sz w:val="24"/>
          <w:szCs w:val="24"/>
        </w:rPr>
        <w:t>根据</w:t>
      </w:r>
      <w:r w:rsidRPr="00BE7797">
        <w:rPr>
          <w:rFonts w:hAnsi="宋体"/>
          <w:sz w:val="24"/>
          <w:szCs w:val="24"/>
        </w:rPr>
        <w:t>大气</w:t>
      </w:r>
      <w:r w:rsidRPr="00BE7797">
        <w:rPr>
          <w:rFonts w:hAnsi="宋体" w:hint="eastAsia"/>
          <w:sz w:val="24"/>
          <w:szCs w:val="24"/>
        </w:rPr>
        <w:t>散射</w:t>
      </w:r>
      <w:r w:rsidRPr="00BE7797">
        <w:rPr>
          <w:rFonts w:hAnsi="宋体"/>
          <w:sz w:val="24"/>
          <w:szCs w:val="24"/>
        </w:rPr>
        <w:t>模型</w:t>
      </w:r>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+A(1-t(i))</m:t>
        </m:r>
      </m:oMath>
      <w:r>
        <w:rPr>
          <w:rFonts w:hAnsi="宋体" w:hint="eastAsia"/>
          <w:sz w:val="24"/>
          <w:szCs w:val="24"/>
        </w:rPr>
        <w:t>，</w:t>
      </w:r>
      <w:r w:rsidRPr="00AF7163">
        <w:rPr>
          <w:rFonts w:hAnsi="宋体" w:hint="eastAsia"/>
          <w:sz w:val="24"/>
          <w:szCs w:val="24"/>
        </w:rPr>
        <w:t>令</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oMath>
      <w:r w:rsidRPr="00AF7163">
        <w:rPr>
          <w:rFonts w:hAnsi="宋体" w:hint="eastAsia"/>
          <w:sz w:val="24"/>
          <w:szCs w:val="24"/>
        </w:rPr>
        <w:t>推导</w:t>
      </w:r>
      <w:r w:rsidRPr="00AF7163">
        <w:rPr>
          <w:rFonts w:hAnsi="宋体"/>
          <w:sz w:val="24"/>
          <w:szCs w:val="24"/>
        </w:rPr>
        <w:t>出透射率</w:t>
      </w:r>
      <w:r w:rsidRPr="00BE7797">
        <w:rPr>
          <w:rFonts w:hAnsi="宋体" w:hint="eastAsia"/>
          <w:sz w:val="24"/>
          <w:szCs w:val="24"/>
        </w:rPr>
        <w:t>图像</w:t>
      </w:r>
      <w:r w:rsidRPr="00AF7163">
        <w:rPr>
          <w:rFonts w:hAnsi="宋体" w:hint="eastAsia"/>
          <w:sz w:val="24"/>
          <w:szCs w:val="24"/>
        </w:rPr>
        <w:t>为</w:t>
      </w:r>
      <w:r>
        <w:rPr>
          <w:rFonts w:hAnsi="宋体" w:hint="eastAsia"/>
          <w:sz w:val="24"/>
          <w:szCs w:val="24"/>
        </w:rPr>
        <w:t>：</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=1-ω</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num>
          <m:den>
            <m:r>
              <w:rPr>
                <w:rFonts w:ascii="Cambria Math" w:hAnsi="Cambria Math"/>
                <w:sz w:val="24"/>
                <w:szCs w:val="24"/>
              </w:rPr>
              <m:t>A</m:t>
            </m:r>
          </m:den>
        </m:f>
      </m:oMath>
      <w:r>
        <w:rPr>
          <w:rFonts w:hAnsi="宋体" w:hint="eastAsia"/>
          <w:sz w:val="24"/>
          <w:szCs w:val="24"/>
        </w:rPr>
        <w:t>；其中，</w:t>
      </w:r>
      <m:oMath>
        <m:r>
          <w:rPr>
            <w:rFonts w:ascii="Cambria Math" w:hAnsi="Cambria Math"/>
            <w:sz w:val="24"/>
            <w:szCs w:val="24"/>
          </w:rPr>
          <m:t>ω</m:t>
        </m:r>
      </m:oMath>
      <w:r w:rsidRPr="00BE7797">
        <w:rPr>
          <w:rFonts w:hAnsi="宋体" w:hint="eastAsia"/>
          <w:sz w:val="24"/>
          <w:szCs w:val="24"/>
        </w:rPr>
        <w:t>为雾常量参数</w:t>
      </w:r>
      <w:r>
        <w:rPr>
          <w:rFonts w:hAnsi="宋体" w:hint="eastAsia"/>
          <w:sz w:val="24"/>
          <w:szCs w:val="24"/>
        </w:rPr>
        <w:t>，</w:t>
      </w:r>
      <w:ins w:id="309" w:author="Yang Wang" w:date="2019-10-23T17:27:00Z">
        <w:r w:rsidR="002A60E8">
          <w:rPr>
            <w:rFonts w:hAnsi="宋体" w:hint="eastAsia"/>
            <w:sz w:val="24"/>
            <w:szCs w:val="24"/>
          </w:rPr>
          <w:t>我们取值为</w:t>
        </w:r>
        <w:r w:rsidR="002A60E8">
          <w:rPr>
            <w:rFonts w:hAnsi="宋体" w:hint="eastAsia"/>
            <w:sz w:val="24"/>
            <w:szCs w:val="24"/>
          </w:rPr>
          <w:t>0.95</w:t>
        </w:r>
        <w:r w:rsidR="002A60E8">
          <w:rPr>
            <w:rFonts w:hAnsi="宋体" w:hint="eastAsia"/>
            <w:sz w:val="24"/>
            <w:szCs w:val="24"/>
          </w:rPr>
          <w:t>，</w:t>
        </w:r>
      </w:ins>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oMath>
      <w:r w:rsidRPr="00AF7163">
        <w:rPr>
          <w:rFonts w:hAnsi="宋体"/>
          <w:sz w:val="24"/>
          <w:szCs w:val="24"/>
        </w:rPr>
        <w:t>为</w:t>
      </w:r>
      <w:ins w:id="310" w:author="Yang Wang" w:date="2019-10-23T11:04:00Z">
        <w:r w:rsidR="00EA75DE" w:rsidRPr="00AF7163">
          <w:rPr>
            <w:rFonts w:hAnsi="宋体"/>
            <w:sz w:val="24"/>
            <w:szCs w:val="24"/>
          </w:rPr>
          <w:t>待去雾</w:t>
        </w:r>
        <w:r w:rsidR="00EA75DE">
          <w:rPr>
            <w:rFonts w:hAnsi="宋体" w:hint="eastAsia"/>
            <w:sz w:val="24"/>
            <w:szCs w:val="24"/>
          </w:rPr>
          <w:t>图像</w:t>
        </w:r>
        <w:r w:rsidR="00EA75DE" w:rsidRPr="00AF7163">
          <w:rPr>
            <w:rFonts w:hAnsi="宋体" w:hint="eastAsia"/>
            <w:sz w:val="24"/>
            <w:szCs w:val="24"/>
          </w:rPr>
          <w:t>的暗通道</w:t>
        </w:r>
        <w:r w:rsidR="00EA75DE">
          <w:rPr>
            <w:rFonts w:hAnsi="宋体" w:hint="eastAsia"/>
            <w:sz w:val="24"/>
            <w:szCs w:val="24"/>
          </w:rPr>
          <w:t>中</w:t>
        </w:r>
      </w:ins>
      <w:r w:rsidRPr="00AF7163">
        <w:rPr>
          <w:rFonts w:hAnsi="宋体" w:hint="eastAsia"/>
          <w:sz w:val="24"/>
          <w:szCs w:val="24"/>
        </w:rPr>
        <w:t>像素点</w:t>
      </w:r>
      <w:r w:rsidRPr="00AF7163">
        <w:rPr>
          <w:rFonts w:hAnsi="宋体"/>
          <w:i/>
          <w:sz w:val="24"/>
          <w:szCs w:val="24"/>
        </w:rPr>
        <w:t>i</w:t>
      </w:r>
      <w:ins w:id="311" w:author="Yang Wang" w:date="2019-10-23T11:04:00Z">
        <w:r w:rsidR="00EA75DE" w:rsidRPr="00EA75DE">
          <w:rPr>
            <w:rFonts w:hAnsi="宋体" w:hint="eastAsia"/>
            <w:sz w:val="24"/>
            <w:szCs w:val="24"/>
            <w:rPrChange w:id="312" w:author="Yang Wang" w:date="2019-10-23T11:04:00Z">
              <w:rPr>
                <w:rFonts w:hAnsi="宋体" w:hint="eastAsia"/>
                <w:i/>
                <w:sz w:val="24"/>
                <w:szCs w:val="24"/>
              </w:rPr>
            </w:rPrChange>
          </w:rPr>
          <w:t>的值</w:t>
        </w:r>
      </w:ins>
      <w:del w:id="313" w:author="Yang Wang" w:date="2019-10-23T11:04:00Z">
        <w:r w:rsidRPr="00AF7163" w:rsidDel="00EA75DE">
          <w:rPr>
            <w:rFonts w:hAnsi="宋体"/>
            <w:sz w:val="24"/>
            <w:szCs w:val="24"/>
          </w:rPr>
          <w:delText>待去雾</w:delText>
        </w:r>
        <w:r w:rsidRPr="00AF7163" w:rsidDel="00EA75DE">
          <w:rPr>
            <w:rFonts w:hAnsi="宋体" w:hint="eastAsia"/>
            <w:sz w:val="24"/>
            <w:szCs w:val="24"/>
          </w:rPr>
          <w:delText>的暗通道</w:delText>
        </w:r>
        <w:r w:rsidRPr="00AF7163" w:rsidDel="00EA75DE">
          <w:rPr>
            <w:rFonts w:hAnsi="宋体"/>
            <w:sz w:val="24"/>
            <w:szCs w:val="24"/>
          </w:rPr>
          <w:delText>图像</w:delText>
        </w:r>
      </w:del>
      <w:r>
        <w:rPr>
          <w:rFonts w:hAnsi="宋体" w:hint="eastAsia"/>
          <w:sz w:val="24"/>
          <w:szCs w:val="24"/>
        </w:rPr>
        <w:t>，</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oMath>
      <w:r w:rsidRPr="00AF7163">
        <w:rPr>
          <w:rFonts w:hAnsi="宋体" w:hint="eastAsia"/>
          <w:sz w:val="24"/>
          <w:szCs w:val="24"/>
        </w:rPr>
        <w:t>为</w:t>
      </w:r>
      <w:ins w:id="314" w:author="Yang Wang" w:date="2019-10-23T11:02:00Z">
        <w:r w:rsidR="00EA75DE" w:rsidRPr="00AF7163">
          <w:rPr>
            <w:rFonts w:hAnsi="宋体" w:hint="eastAsia"/>
            <w:sz w:val="24"/>
            <w:szCs w:val="24"/>
          </w:rPr>
          <w:t>无雾图像的</w:t>
        </w:r>
        <w:r w:rsidR="00EA75DE" w:rsidRPr="00AF7163">
          <w:rPr>
            <w:rFonts w:hAnsi="宋体"/>
            <w:sz w:val="24"/>
            <w:szCs w:val="24"/>
          </w:rPr>
          <w:t>暗通道</w:t>
        </w:r>
        <w:r w:rsidR="00EA75DE">
          <w:rPr>
            <w:rFonts w:hAnsi="宋体" w:hint="eastAsia"/>
            <w:sz w:val="24"/>
            <w:szCs w:val="24"/>
          </w:rPr>
          <w:t>中</w:t>
        </w:r>
      </w:ins>
      <w:r w:rsidRPr="00AF7163">
        <w:rPr>
          <w:rFonts w:hAnsi="宋体" w:hint="eastAsia"/>
          <w:sz w:val="24"/>
          <w:szCs w:val="24"/>
        </w:rPr>
        <w:t>像素点</w:t>
      </w:r>
      <w:r w:rsidRPr="00AF7163">
        <w:rPr>
          <w:rFonts w:hAnsi="宋体"/>
          <w:i/>
          <w:sz w:val="24"/>
          <w:szCs w:val="24"/>
        </w:rPr>
        <w:t>i</w:t>
      </w:r>
      <w:r w:rsidRPr="00AF7163">
        <w:rPr>
          <w:rFonts w:hAnsi="宋体" w:hint="eastAsia"/>
          <w:sz w:val="24"/>
          <w:szCs w:val="24"/>
        </w:rPr>
        <w:t>的</w:t>
      </w:r>
      <w:ins w:id="315" w:author="Yang Wang" w:date="2019-10-23T11:02:00Z">
        <w:r w:rsidR="00EA75DE">
          <w:rPr>
            <w:rFonts w:hAnsi="宋体" w:hint="eastAsia"/>
            <w:sz w:val="24"/>
            <w:szCs w:val="24"/>
          </w:rPr>
          <w:t>值</w:t>
        </w:r>
      </w:ins>
      <w:del w:id="316" w:author="Yang Wang" w:date="2019-10-23T11:02:00Z">
        <w:r w:rsidRPr="00AF7163" w:rsidDel="00EA75DE">
          <w:rPr>
            <w:rFonts w:hAnsi="宋体" w:hint="eastAsia"/>
            <w:sz w:val="24"/>
            <w:szCs w:val="24"/>
          </w:rPr>
          <w:delText>无雾图像的</w:delText>
        </w:r>
        <w:r w:rsidRPr="00AF7163" w:rsidDel="00EA75DE">
          <w:rPr>
            <w:rFonts w:hAnsi="宋体"/>
            <w:sz w:val="24"/>
            <w:szCs w:val="24"/>
          </w:rPr>
          <w:delText>暗通道图像</w:delText>
        </w:r>
      </w:del>
      <w:r>
        <w:rPr>
          <w:rFonts w:hAnsi="宋体" w:hint="eastAsia"/>
          <w:sz w:val="24"/>
          <w:szCs w:val="24"/>
        </w:rPr>
        <w:t>。</w:t>
      </w:r>
    </w:p>
    <w:p w14:paraId="6AEA0736" w14:textId="77777777" w:rsidR="00120A48" w:rsidRDefault="00E21B6F" w:rsidP="00AC4853">
      <w:pPr>
        <w:spacing w:line="360" w:lineRule="auto"/>
        <w:ind w:firstLineChars="200" w:firstLine="480"/>
        <w:jc w:val="left"/>
        <w:rPr>
          <w:rFonts w:hAnsi="宋体"/>
          <w:sz w:val="24"/>
          <w:szCs w:val="24"/>
        </w:rPr>
      </w:pPr>
      <w:r>
        <w:rPr>
          <w:rFonts w:hAnsi="宋体" w:hint="eastAsia"/>
          <w:sz w:val="24"/>
          <w:szCs w:val="24"/>
        </w:rPr>
        <w:t>进一步，采用</w:t>
      </w:r>
      <w:r w:rsidRPr="00BE7797">
        <w:rPr>
          <w:rFonts w:asciiTheme="minorEastAsia" w:eastAsiaTheme="minorEastAsia" w:hAnsiTheme="minorEastAsia"/>
          <w:sz w:val="24"/>
          <w:szCs w:val="24"/>
        </w:rPr>
        <w:t>导向滤波处理</w:t>
      </w:r>
      <w:r>
        <w:rPr>
          <w:rFonts w:hAnsi="宋体" w:hint="eastAsia"/>
          <w:sz w:val="24"/>
          <w:szCs w:val="24"/>
        </w:rPr>
        <w:t>对</w:t>
      </w:r>
      <w:r w:rsidRPr="00BE7797">
        <w:rPr>
          <w:rFonts w:hAnsi="宋体" w:hint="eastAsia"/>
          <w:sz w:val="24"/>
          <w:szCs w:val="24"/>
        </w:rPr>
        <w:t>透射率图像</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oMath>
      <w:r w:rsidRPr="00BE7797">
        <w:rPr>
          <w:rFonts w:asciiTheme="minorEastAsia" w:eastAsiaTheme="minorEastAsia" w:hAnsiTheme="minorEastAsia" w:hint="eastAsia"/>
          <w:sz w:val="24"/>
          <w:szCs w:val="24"/>
        </w:rPr>
        <w:t>进行</w:t>
      </w:r>
      <w:r>
        <w:rPr>
          <w:rFonts w:asciiTheme="minorEastAsia" w:eastAsiaTheme="minorEastAsia" w:hAnsiTheme="minorEastAsia" w:hint="eastAsia"/>
          <w:sz w:val="24"/>
          <w:szCs w:val="24"/>
        </w:rPr>
        <w:t>精细化处理，其中，</w:t>
      </w:r>
      <w:r w:rsidRPr="00BE7797">
        <w:rPr>
          <w:rFonts w:asciiTheme="minorEastAsia" w:eastAsiaTheme="minorEastAsia" w:hAnsiTheme="minorEastAsia"/>
          <w:sz w:val="24"/>
          <w:szCs w:val="24"/>
        </w:rPr>
        <w:t>引导图为</w:t>
      </w:r>
      <w:r w:rsidRPr="00BE7797">
        <w:rPr>
          <w:rFonts w:hAnsi="宋体" w:hint="eastAsia"/>
          <w:sz w:val="24"/>
          <w:szCs w:val="24"/>
        </w:rPr>
        <w:t>滤波</w:t>
      </w:r>
      <w:r w:rsidRPr="00BE7797">
        <w:rPr>
          <w:rFonts w:hAnsi="宋体"/>
          <w:sz w:val="24"/>
          <w:szCs w:val="24"/>
        </w:rPr>
        <w:t>处理</w:t>
      </w:r>
      <w:r>
        <w:rPr>
          <w:rFonts w:hAnsi="宋体" w:hint="eastAsia"/>
          <w:sz w:val="24"/>
          <w:szCs w:val="24"/>
        </w:rPr>
        <w:t>后</w:t>
      </w:r>
      <w:r w:rsidRPr="00BE7797">
        <w:rPr>
          <w:rFonts w:hAnsi="宋体"/>
          <w:sz w:val="24"/>
          <w:szCs w:val="24"/>
        </w:rPr>
        <w:t>暗通道图</w:t>
      </w:r>
      <m:oMath>
        <m:sSup>
          <m:sSupPr>
            <m:ctrlPr>
              <w:rPr>
                <w:rFonts w:ascii="Cambria Math" w:hAnsi="Cambria Math"/>
                <w:sz w:val="24"/>
                <w:szCs w:val="24"/>
              </w:rPr>
            </m:ctrlPr>
          </m:sSupPr>
          <m:e>
            <m:r>
              <w:rPr>
                <w:rFonts w:ascii="Cambria Math" w:hAnsi="Cambria Math"/>
                <w:sz w:val="24"/>
                <w:szCs w:val="24"/>
              </w:rPr>
              <m:t>O</m:t>
            </m:r>
          </m:e>
          <m:sup>
            <m:r>
              <w:rPr>
                <w:rFonts w:ascii="Cambria Math" w:hAnsi="Cambria Math"/>
                <w:sz w:val="24"/>
                <w:szCs w:val="24"/>
              </w:rPr>
              <m:t>dark</m:t>
            </m:r>
          </m:sup>
        </m:sSup>
        <m:r>
          <w:rPr>
            <w:rFonts w:ascii="Cambria Math" w:hAnsi="Cambria Math" w:hint="eastAsia"/>
            <w:sz w:val="24"/>
            <w:szCs w:val="24"/>
          </w:rPr>
          <m:t>(</m:t>
        </m:r>
        <m:r>
          <w:rPr>
            <w:rFonts w:ascii="Cambria Math" w:hAnsi="Cambria Math"/>
            <w:sz w:val="24"/>
            <w:szCs w:val="24"/>
          </w:rPr>
          <m:t>i)</m:t>
        </m:r>
      </m:oMath>
      <w:r w:rsidR="00E673C6">
        <w:rPr>
          <w:rFonts w:asciiTheme="minorEastAsia" w:eastAsiaTheme="minorEastAsia" w:hAnsiTheme="minorEastAsia" w:hint="eastAsia"/>
          <w:sz w:val="24"/>
          <w:szCs w:val="24"/>
        </w:rPr>
        <w:t>。</w:t>
      </w:r>
    </w:p>
    <w:p w14:paraId="2F238D3E" w14:textId="77777777" w:rsidR="0058318B" w:rsidRPr="00DC3CFB" w:rsidRDefault="0058318B" w:rsidP="00450C2A">
      <w:pPr>
        <w:spacing w:line="360" w:lineRule="auto"/>
        <w:ind w:firstLineChars="200" w:firstLine="480"/>
        <w:jc w:val="left"/>
        <w:rPr>
          <w:rFonts w:ascii="宋体" w:hAnsi="宋体"/>
          <w:sz w:val="24"/>
          <w:szCs w:val="24"/>
        </w:rPr>
      </w:pPr>
      <w:r w:rsidRPr="00DC3CFB">
        <w:rPr>
          <w:rFonts w:ascii="宋体" w:hAnsi="宋体" w:hint="eastAsia"/>
          <w:sz w:val="24"/>
          <w:szCs w:val="24"/>
        </w:rPr>
        <w:t>本发明的有益效果：</w:t>
      </w:r>
    </w:p>
    <w:p w14:paraId="01EE4949" w14:textId="77777777" w:rsidR="00A234BA" w:rsidRPr="00BE7797" w:rsidRDefault="00A234BA" w:rsidP="00A234BA">
      <w:pPr>
        <w:spacing w:line="360" w:lineRule="auto"/>
        <w:ind w:firstLine="420"/>
        <w:rPr>
          <w:rFonts w:asciiTheme="minorEastAsia" w:eastAsiaTheme="minorEastAsia" w:hAnsiTheme="minorEastAsia"/>
          <w:sz w:val="24"/>
          <w:szCs w:val="24"/>
        </w:rPr>
      </w:pPr>
      <w:r>
        <w:rPr>
          <w:rFonts w:hint="eastAsia"/>
          <w:sz w:val="24"/>
          <w:szCs w:val="24"/>
        </w:rPr>
        <w:t>针对现有</w:t>
      </w:r>
      <w:r w:rsidRPr="00BE7797">
        <w:rPr>
          <w:sz w:val="24"/>
          <w:szCs w:val="24"/>
        </w:rPr>
        <w:t>的容差机制对不满足暗通道假设的区域</w:t>
      </w:r>
      <w:r w:rsidRPr="00BE7797">
        <w:rPr>
          <w:rFonts w:hint="eastAsia"/>
          <w:sz w:val="24"/>
          <w:szCs w:val="24"/>
        </w:rPr>
        <w:t>的</w:t>
      </w:r>
      <w:r w:rsidRPr="00BE7797">
        <w:rPr>
          <w:sz w:val="24"/>
          <w:szCs w:val="24"/>
        </w:rPr>
        <w:t>透射率</w:t>
      </w:r>
      <w:r w:rsidRPr="00BE7797">
        <w:rPr>
          <w:rFonts w:hint="eastAsia"/>
          <w:sz w:val="24"/>
          <w:szCs w:val="24"/>
        </w:rPr>
        <w:t>补偿可以</w:t>
      </w:r>
      <w:r w:rsidRPr="00BE7797">
        <w:rPr>
          <w:sz w:val="24"/>
          <w:szCs w:val="24"/>
        </w:rPr>
        <w:t>改善明亮区域的色彩失真</w:t>
      </w:r>
      <w:r w:rsidRPr="00BE7797">
        <w:rPr>
          <w:rFonts w:hint="eastAsia"/>
          <w:sz w:val="24"/>
          <w:szCs w:val="24"/>
        </w:rPr>
        <w:t>现象</w:t>
      </w:r>
      <w:r w:rsidRPr="00BE7797">
        <w:rPr>
          <w:sz w:val="24"/>
          <w:szCs w:val="24"/>
        </w:rPr>
        <w:t>，</w:t>
      </w:r>
      <w:r>
        <w:rPr>
          <w:rFonts w:hint="eastAsia"/>
          <w:sz w:val="24"/>
          <w:szCs w:val="24"/>
        </w:rPr>
        <w:t>本发明能够避免</w:t>
      </w:r>
      <w:r w:rsidRPr="00BE7797">
        <w:rPr>
          <w:rFonts w:hint="eastAsia"/>
          <w:sz w:val="24"/>
          <w:szCs w:val="24"/>
        </w:rPr>
        <w:t>但是补偿</w:t>
      </w:r>
      <w:r w:rsidRPr="00BE7797">
        <w:rPr>
          <w:sz w:val="24"/>
          <w:szCs w:val="24"/>
        </w:rPr>
        <w:t>不能过大</w:t>
      </w:r>
      <w:r w:rsidRPr="00BE7797">
        <w:rPr>
          <w:rFonts w:hint="eastAsia"/>
          <w:sz w:val="24"/>
          <w:szCs w:val="24"/>
        </w:rPr>
        <w:t>，</w:t>
      </w:r>
      <w:r>
        <w:rPr>
          <w:rFonts w:hint="eastAsia"/>
          <w:sz w:val="24"/>
          <w:szCs w:val="24"/>
        </w:rPr>
        <w:t>本发明</w:t>
      </w:r>
      <w:r w:rsidRPr="00BE7797">
        <w:rPr>
          <w:rFonts w:asciiTheme="minorEastAsia" w:eastAsiaTheme="minorEastAsia" w:hAnsiTheme="minorEastAsia" w:hint="eastAsia"/>
          <w:sz w:val="24"/>
          <w:szCs w:val="24"/>
        </w:rPr>
        <w:t>更加准确</w:t>
      </w:r>
      <w:r w:rsidRPr="00BE7797">
        <w:rPr>
          <w:rFonts w:asciiTheme="minorEastAsia" w:eastAsiaTheme="minorEastAsia" w:hAnsiTheme="minorEastAsia"/>
          <w:sz w:val="24"/>
          <w:szCs w:val="24"/>
        </w:rPr>
        <w:t>的</w:t>
      </w:r>
      <w:r w:rsidRPr="00BE7797">
        <w:rPr>
          <w:rFonts w:asciiTheme="minorEastAsia" w:eastAsiaTheme="minorEastAsia" w:hAnsiTheme="minorEastAsia" w:hint="eastAsia"/>
          <w:sz w:val="24"/>
          <w:szCs w:val="24"/>
        </w:rPr>
        <w:t>对目标</w:t>
      </w:r>
      <w:r w:rsidRPr="00BE7797">
        <w:rPr>
          <w:rFonts w:asciiTheme="minorEastAsia" w:eastAsiaTheme="minorEastAsia" w:hAnsiTheme="minorEastAsia"/>
          <w:sz w:val="24"/>
          <w:szCs w:val="24"/>
        </w:rPr>
        <w:t>图片中不满足暗通道先验规律的区域的部分进行补偿</w:t>
      </w:r>
      <w:r w:rsidRPr="00BE7797">
        <w:rPr>
          <w:rFonts w:asciiTheme="minorEastAsia" w:eastAsiaTheme="minorEastAsia" w:hAnsiTheme="minorEastAsia" w:hint="eastAsia"/>
          <w:sz w:val="24"/>
          <w:szCs w:val="24"/>
        </w:rPr>
        <w:t>，</w:t>
      </w:r>
      <w:r>
        <w:rPr>
          <w:rFonts w:hint="eastAsia"/>
          <w:sz w:val="24"/>
          <w:szCs w:val="24"/>
        </w:rPr>
        <w:t>避免了</w:t>
      </w:r>
      <w:r w:rsidRPr="00BE7797">
        <w:rPr>
          <w:rFonts w:hint="eastAsia"/>
          <w:sz w:val="24"/>
          <w:szCs w:val="24"/>
        </w:rPr>
        <w:t>去雾</w:t>
      </w:r>
      <w:r w:rsidRPr="00BE7797">
        <w:rPr>
          <w:sz w:val="24"/>
          <w:szCs w:val="24"/>
        </w:rPr>
        <w:t>能力下降，</w:t>
      </w:r>
      <w:r>
        <w:rPr>
          <w:rFonts w:hint="eastAsia"/>
          <w:sz w:val="24"/>
          <w:szCs w:val="24"/>
        </w:rPr>
        <w:t>提高了</w:t>
      </w:r>
      <w:r w:rsidRPr="00BE7797">
        <w:rPr>
          <w:rFonts w:hint="eastAsia"/>
          <w:sz w:val="24"/>
          <w:szCs w:val="24"/>
        </w:rPr>
        <w:t>图像的</w:t>
      </w:r>
      <w:r w:rsidRPr="00BE7797">
        <w:rPr>
          <w:sz w:val="24"/>
          <w:szCs w:val="24"/>
        </w:rPr>
        <w:t>视觉</w:t>
      </w:r>
      <w:r w:rsidRPr="00BE7797">
        <w:rPr>
          <w:rFonts w:hint="eastAsia"/>
          <w:sz w:val="24"/>
          <w:szCs w:val="24"/>
        </w:rPr>
        <w:t>效果，</w:t>
      </w:r>
      <w:r w:rsidRPr="00BE7797">
        <w:rPr>
          <w:sz w:val="24"/>
          <w:szCs w:val="24"/>
        </w:rPr>
        <w:t>本发明引入一个</w:t>
      </w:r>
      <w:r w:rsidRPr="00BE7797">
        <w:rPr>
          <w:rFonts w:hint="eastAsia"/>
          <w:sz w:val="24"/>
          <w:szCs w:val="24"/>
        </w:rPr>
        <w:t>复合</w:t>
      </w:r>
      <w:r w:rsidRPr="00BE7797">
        <w:rPr>
          <w:sz w:val="24"/>
          <w:szCs w:val="24"/>
        </w:rPr>
        <w:t>函数</w:t>
      </w:r>
      <w:r w:rsidRPr="00BE7797">
        <w:rPr>
          <w:rFonts w:hint="eastAsia"/>
          <w:sz w:val="24"/>
          <w:szCs w:val="24"/>
        </w:rPr>
        <w:t>，来使</w:t>
      </w:r>
      <w:r w:rsidRPr="00BE7797">
        <w:rPr>
          <w:sz w:val="24"/>
          <w:szCs w:val="24"/>
        </w:rPr>
        <w:t>透射率的补偿幅度</w:t>
      </w:r>
      <w:r w:rsidRPr="00BE7797">
        <w:rPr>
          <w:rFonts w:hint="eastAsia"/>
          <w:sz w:val="24"/>
          <w:szCs w:val="24"/>
        </w:rPr>
        <w:t>趋于</w:t>
      </w:r>
      <w:r w:rsidRPr="00BE7797">
        <w:rPr>
          <w:sz w:val="24"/>
          <w:szCs w:val="24"/>
        </w:rPr>
        <w:t>合理</w:t>
      </w:r>
      <w:r w:rsidRPr="00BE7797">
        <w:rPr>
          <w:rFonts w:hint="eastAsia"/>
          <w:sz w:val="24"/>
          <w:szCs w:val="24"/>
        </w:rPr>
        <w:t>，</w:t>
      </w:r>
      <w:r w:rsidRPr="00BE7797">
        <w:rPr>
          <w:sz w:val="24"/>
          <w:szCs w:val="24"/>
        </w:rPr>
        <w:t>使得去雾</w:t>
      </w:r>
      <w:r w:rsidRPr="00BE7797">
        <w:rPr>
          <w:rFonts w:hint="eastAsia"/>
          <w:sz w:val="24"/>
          <w:szCs w:val="24"/>
        </w:rPr>
        <w:t>结果</w:t>
      </w:r>
      <w:r w:rsidRPr="00BE7797">
        <w:rPr>
          <w:sz w:val="24"/>
          <w:szCs w:val="24"/>
        </w:rPr>
        <w:t>更为自然。</w:t>
      </w:r>
    </w:p>
    <w:p w14:paraId="2D7E2D1E" w14:textId="77777777" w:rsidR="00DC3CFB" w:rsidRDefault="00B82DAA" w:rsidP="00DC3CFB">
      <w:pPr>
        <w:snapToGrid w:val="0"/>
        <w:spacing w:line="360" w:lineRule="auto"/>
        <w:textAlignment w:val="baseline"/>
        <w:rPr>
          <w:b/>
          <w:sz w:val="24"/>
        </w:rPr>
      </w:pPr>
      <w:r w:rsidRPr="00ED1E7E">
        <w:rPr>
          <w:rFonts w:hAnsi="宋体"/>
          <w:b/>
          <w:sz w:val="24"/>
        </w:rPr>
        <w:t>附图说明</w:t>
      </w:r>
      <w:r w:rsidRPr="00ED1E7E">
        <w:rPr>
          <w:szCs w:val="21"/>
        </w:rPr>
        <w:t xml:space="preserve">     </w:t>
      </w:r>
    </w:p>
    <w:p w14:paraId="5C95A932" w14:textId="77777777" w:rsidR="001D24F5" w:rsidRPr="00BE7797" w:rsidRDefault="001D24F5" w:rsidP="001D24F5">
      <w:pPr>
        <w:spacing w:line="360" w:lineRule="auto"/>
        <w:ind w:firstLine="420"/>
        <w:rPr>
          <w:rFonts w:ascii="宋体" w:hAnsi="宋体"/>
          <w:sz w:val="24"/>
          <w:szCs w:val="24"/>
        </w:rPr>
      </w:pPr>
      <w:r w:rsidRPr="00BE7797">
        <w:rPr>
          <w:rFonts w:ascii="宋体" w:hAnsi="宋体" w:hint="eastAsia"/>
          <w:sz w:val="24"/>
          <w:szCs w:val="24"/>
        </w:rPr>
        <w:t>图1是本发明基于改进容差</w:t>
      </w:r>
      <w:r w:rsidRPr="00BE7797">
        <w:rPr>
          <w:rFonts w:ascii="宋体" w:hAnsi="宋体"/>
          <w:sz w:val="24"/>
          <w:szCs w:val="24"/>
        </w:rPr>
        <w:t>机制</w:t>
      </w:r>
      <w:r w:rsidRPr="00BE7797">
        <w:rPr>
          <w:rFonts w:ascii="宋体" w:hAnsi="宋体" w:hint="eastAsia"/>
          <w:sz w:val="24"/>
          <w:szCs w:val="24"/>
        </w:rPr>
        <w:t>的</w:t>
      </w:r>
      <w:r w:rsidRPr="00BE7797">
        <w:rPr>
          <w:rFonts w:ascii="宋体" w:hAnsi="宋体"/>
          <w:sz w:val="24"/>
          <w:szCs w:val="24"/>
        </w:rPr>
        <w:t>图像去雾的</w:t>
      </w:r>
      <w:r w:rsidRPr="00BE7797">
        <w:rPr>
          <w:rFonts w:ascii="宋体" w:hAnsi="宋体" w:hint="eastAsia"/>
          <w:sz w:val="24"/>
          <w:szCs w:val="24"/>
        </w:rPr>
        <w:t>流程图；</w:t>
      </w:r>
    </w:p>
    <w:p w14:paraId="7488D713" w14:textId="77777777" w:rsidR="001D24F5" w:rsidRPr="00E033BD" w:rsidRDefault="001D24F5" w:rsidP="001D24F5">
      <w:pPr>
        <w:spacing w:line="360" w:lineRule="auto"/>
        <w:ind w:firstLine="420"/>
        <w:rPr>
          <w:rFonts w:ascii="宋体" w:hAnsi="宋体"/>
          <w:sz w:val="24"/>
          <w:szCs w:val="24"/>
        </w:rPr>
      </w:pPr>
      <w:r w:rsidRPr="00E033BD">
        <w:rPr>
          <w:rFonts w:ascii="宋体" w:hAnsi="宋体" w:hint="eastAsia"/>
          <w:sz w:val="24"/>
          <w:szCs w:val="24"/>
        </w:rPr>
        <w:t>图2是本发明</w:t>
      </w:r>
      <w:r w:rsidRPr="00E033BD">
        <w:rPr>
          <w:rFonts w:ascii="宋体" w:hAnsi="宋体"/>
          <w:sz w:val="24"/>
          <w:szCs w:val="24"/>
        </w:rPr>
        <w:t>实例的原图像；</w:t>
      </w:r>
    </w:p>
    <w:p w14:paraId="40AFF408" w14:textId="77777777" w:rsidR="001D24F5" w:rsidRPr="00E033BD" w:rsidRDefault="001D24F5" w:rsidP="001D24F5">
      <w:pPr>
        <w:spacing w:line="360" w:lineRule="auto"/>
        <w:ind w:firstLine="420"/>
        <w:rPr>
          <w:rFonts w:ascii="宋体" w:hAnsi="宋体"/>
          <w:sz w:val="24"/>
          <w:szCs w:val="24"/>
        </w:rPr>
      </w:pPr>
      <w:r w:rsidRPr="00E033BD">
        <w:rPr>
          <w:rFonts w:ascii="宋体" w:hAnsi="宋体" w:hint="eastAsia"/>
          <w:sz w:val="24"/>
          <w:szCs w:val="24"/>
        </w:rPr>
        <w:t>图3是本发明</w:t>
      </w:r>
      <w:r w:rsidRPr="00E033BD">
        <w:rPr>
          <w:rFonts w:ascii="宋体" w:hAnsi="宋体"/>
          <w:sz w:val="24"/>
          <w:szCs w:val="24"/>
        </w:rPr>
        <w:t>实例的</w:t>
      </w:r>
      <w:r w:rsidRPr="00E033BD">
        <w:rPr>
          <w:rFonts w:ascii="宋体" w:hAnsi="宋体" w:hint="eastAsia"/>
          <w:sz w:val="24"/>
          <w:szCs w:val="24"/>
        </w:rPr>
        <w:t>暗通道图</w:t>
      </w:r>
      <w:r w:rsidRPr="00E033BD">
        <w:rPr>
          <w:rFonts w:ascii="宋体" w:hAnsi="宋体"/>
          <w:sz w:val="24"/>
          <w:szCs w:val="24"/>
        </w:rPr>
        <w:t>；</w:t>
      </w:r>
    </w:p>
    <w:p w14:paraId="3931A1C3" w14:textId="77777777" w:rsidR="001D24F5" w:rsidRPr="00E033BD" w:rsidRDefault="001D24F5" w:rsidP="001D24F5">
      <w:pPr>
        <w:spacing w:line="360" w:lineRule="auto"/>
        <w:ind w:firstLine="420"/>
        <w:rPr>
          <w:rFonts w:ascii="宋体" w:hAnsi="宋体"/>
          <w:sz w:val="24"/>
          <w:szCs w:val="24"/>
        </w:rPr>
      </w:pPr>
      <w:r w:rsidRPr="00E033BD">
        <w:rPr>
          <w:rFonts w:ascii="宋体" w:hAnsi="宋体" w:hint="eastAsia"/>
          <w:sz w:val="24"/>
          <w:szCs w:val="24"/>
        </w:rPr>
        <w:t>图4是</w:t>
      </w:r>
      <w:r w:rsidRPr="00E033BD">
        <w:rPr>
          <w:rFonts w:ascii="宋体" w:hAnsi="宋体"/>
          <w:sz w:val="24"/>
          <w:szCs w:val="24"/>
        </w:rPr>
        <w:t>本发明实例的透射率图；</w:t>
      </w:r>
    </w:p>
    <w:p w14:paraId="40177AED" w14:textId="77777777" w:rsidR="001D24F5" w:rsidRPr="00BE7797" w:rsidRDefault="001D24F5" w:rsidP="001D24F5">
      <w:pPr>
        <w:spacing w:line="360" w:lineRule="auto"/>
        <w:ind w:firstLine="420"/>
        <w:rPr>
          <w:rFonts w:ascii="宋体" w:hAnsi="宋体"/>
          <w:sz w:val="24"/>
          <w:szCs w:val="24"/>
        </w:rPr>
      </w:pPr>
      <w:r w:rsidRPr="00E033BD">
        <w:rPr>
          <w:rFonts w:ascii="宋体" w:hAnsi="宋体" w:hint="eastAsia"/>
          <w:sz w:val="24"/>
          <w:szCs w:val="24"/>
        </w:rPr>
        <w:t>图5是</w:t>
      </w:r>
      <w:r w:rsidRPr="00BE7797">
        <w:rPr>
          <w:rFonts w:ascii="宋体" w:hAnsi="宋体"/>
          <w:sz w:val="24"/>
          <w:szCs w:val="24"/>
        </w:rPr>
        <w:t>本发明实例的精细化后的透射率图；</w:t>
      </w:r>
    </w:p>
    <w:p w14:paraId="5FD39BB4" w14:textId="77777777" w:rsidR="001D24F5" w:rsidRDefault="001D24F5" w:rsidP="001D24F5">
      <w:pPr>
        <w:spacing w:line="360" w:lineRule="auto"/>
        <w:ind w:firstLine="420"/>
        <w:rPr>
          <w:rFonts w:ascii="宋体" w:hAnsi="宋体"/>
          <w:sz w:val="24"/>
          <w:szCs w:val="24"/>
        </w:rPr>
      </w:pPr>
      <w:r w:rsidRPr="00BE7797">
        <w:rPr>
          <w:rFonts w:ascii="宋体" w:hAnsi="宋体" w:hint="eastAsia"/>
          <w:sz w:val="24"/>
          <w:szCs w:val="24"/>
        </w:rPr>
        <w:t>图6是</w:t>
      </w:r>
      <w:r w:rsidRPr="00BE7797">
        <w:rPr>
          <w:rFonts w:ascii="宋体" w:hAnsi="宋体"/>
          <w:sz w:val="24"/>
          <w:szCs w:val="24"/>
        </w:rPr>
        <w:t>本</w:t>
      </w:r>
      <w:r w:rsidRPr="00BE7797">
        <w:rPr>
          <w:rFonts w:ascii="宋体" w:hAnsi="宋体" w:hint="eastAsia"/>
          <w:sz w:val="24"/>
          <w:szCs w:val="24"/>
        </w:rPr>
        <w:t>发明对比方法（未加入</w:t>
      </w:r>
      <w:r w:rsidRPr="00BE7797">
        <w:rPr>
          <w:rFonts w:ascii="宋体" w:hAnsi="宋体"/>
          <w:sz w:val="24"/>
          <w:szCs w:val="24"/>
        </w:rPr>
        <w:t>容差机制</w:t>
      </w:r>
      <w:r w:rsidRPr="00BE7797">
        <w:rPr>
          <w:rFonts w:ascii="宋体" w:hAnsi="宋体" w:hint="eastAsia"/>
          <w:sz w:val="24"/>
          <w:szCs w:val="24"/>
        </w:rPr>
        <w:t>）</w:t>
      </w:r>
      <w:r w:rsidRPr="00BE7797">
        <w:rPr>
          <w:rFonts w:ascii="宋体" w:hAnsi="宋体"/>
          <w:sz w:val="24"/>
          <w:szCs w:val="24"/>
        </w:rPr>
        <w:t>的恢复图</w:t>
      </w:r>
      <w:r w:rsidRPr="00BE7797">
        <w:rPr>
          <w:rFonts w:ascii="宋体" w:hAnsi="宋体" w:hint="eastAsia"/>
          <w:sz w:val="24"/>
          <w:szCs w:val="24"/>
        </w:rPr>
        <w:t>；</w:t>
      </w:r>
    </w:p>
    <w:p w14:paraId="54093EC7" w14:textId="77777777" w:rsidR="009300F9" w:rsidRPr="001D24F5" w:rsidRDefault="001D24F5" w:rsidP="001D24F5">
      <w:pPr>
        <w:spacing w:line="360" w:lineRule="auto"/>
        <w:ind w:firstLine="420"/>
        <w:rPr>
          <w:rFonts w:ascii="宋体" w:hAnsi="宋体"/>
          <w:sz w:val="24"/>
          <w:szCs w:val="24"/>
        </w:rPr>
      </w:pPr>
      <w:r w:rsidRPr="00BE7797">
        <w:rPr>
          <w:rFonts w:ascii="宋体" w:hAnsi="宋体" w:hint="eastAsia"/>
          <w:sz w:val="24"/>
          <w:szCs w:val="24"/>
        </w:rPr>
        <w:t>图7是</w:t>
      </w:r>
      <w:r w:rsidRPr="00BE7797">
        <w:rPr>
          <w:rFonts w:ascii="宋体" w:hAnsi="宋体"/>
          <w:sz w:val="24"/>
          <w:szCs w:val="24"/>
        </w:rPr>
        <w:t>本发明实例的最终恢复图</w:t>
      </w:r>
      <w:r w:rsidR="009300F9">
        <w:rPr>
          <w:rFonts w:ascii="宋体" w:hAnsi="宋体" w:hint="eastAsia"/>
          <w:sz w:val="24"/>
          <w:szCs w:val="24"/>
        </w:rPr>
        <w:t>。</w:t>
      </w:r>
    </w:p>
    <w:p w14:paraId="01BA31D6" w14:textId="77777777" w:rsidR="00B82DAA" w:rsidRPr="00ED1E7E" w:rsidRDefault="00B82DAA" w:rsidP="00184825">
      <w:pPr>
        <w:snapToGrid w:val="0"/>
        <w:spacing w:line="360" w:lineRule="auto"/>
        <w:jc w:val="left"/>
        <w:textAlignment w:val="baseline"/>
        <w:rPr>
          <w:b/>
          <w:sz w:val="24"/>
        </w:rPr>
      </w:pPr>
      <w:r w:rsidRPr="00ED1E7E">
        <w:rPr>
          <w:rFonts w:hAnsi="宋体"/>
          <w:b/>
          <w:sz w:val="24"/>
        </w:rPr>
        <w:t>具体实施方式</w:t>
      </w:r>
    </w:p>
    <w:p w14:paraId="5F16948A" w14:textId="77777777" w:rsidR="00C639FE" w:rsidRDefault="007F0245" w:rsidP="00184825">
      <w:pPr>
        <w:snapToGrid w:val="0"/>
        <w:spacing w:line="360" w:lineRule="auto"/>
        <w:ind w:firstLineChars="200" w:firstLine="480"/>
        <w:jc w:val="left"/>
        <w:textAlignment w:val="baseline"/>
        <w:rPr>
          <w:rFonts w:ascii="宋体" w:hAnsi="宋体"/>
          <w:sz w:val="24"/>
        </w:rPr>
      </w:pPr>
      <w:r w:rsidRPr="001B206E">
        <w:rPr>
          <w:rFonts w:ascii="宋体" w:hAnsi="宋体" w:hint="eastAsia"/>
          <w:sz w:val="24"/>
        </w:rPr>
        <w:t>为了使本发明的目的、技术方案及优点更加清楚明白，以下结合附图及实施例，对本发明进行进一步详细说明。应当理解，此处所描述的具体实施例仅用于解释本发明，并不用于限定本发明。</w:t>
      </w:r>
    </w:p>
    <w:p w14:paraId="004D5C03" w14:textId="77777777" w:rsidR="002B094E" w:rsidRDefault="00AF7163" w:rsidP="00184825">
      <w:pPr>
        <w:snapToGrid w:val="0"/>
        <w:spacing w:line="360" w:lineRule="auto"/>
        <w:ind w:firstLineChars="200" w:firstLine="480"/>
        <w:jc w:val="left"/>
        <w:textAlignment w:val="baseline"/>
        <w:rPr>
          <w:sz w:val="24"/>
          <w:szCs w:val="24"/>
        </w:rPr>
      </w:pPr>
      <w:r>
        <w:rPr>
          <w:rFonts w:ascii="宋体" w:hAnsi="宋体" w:hint="eastAsia"/>
          <w:sz w:val="24"/>
        </w:rPr>
        <w:t>如图1，本发明所提出的</w:t>
      </w:r>
      <w:r w:rsidRPr="00BE7797">
        <w:rPr>
          <w:rFonts w:hint="eastAsia"/>
          <w:sz w:val="24"/>
          <w:szCs w:val="24"/>
        </w:rPr>
        <w:t>一种基于改进</w:t>
      </w:r>
      <w:r w:rsidRPr="00BE7797">
        <w:rPr>
          <w:sz w:val="24"/>
          <w:szCs w:val="24"/>
        </w:rPr>
        <w:t>容差机制的</w:t>
      </w:r>
      <w:r w:rsidRPr="00BE7797">
        <w:rPr>
          <w:rFonts w:hint="eastAsia"/>
          <w:sz w:val="24"/>
          <w:szCs w:val="24"/>
        </w:rPr>
        <w:t>图像</w:t>
      </w:r>
      <w:r w:rsidRPr="00BE7797">
        <w:rPr>
          <w:sz w:val="24"/>
          <w:szCs w:val="24"/>
        </w:rPr>
        <w:t>去雾</w:t>
      </w:r>
      <w:r w:rsidRPr="001D24F5">
        <w:rPr>
          <w:rFonts w:hint="eastAsia"/>
          <w:sz w:val="24"/>
          <w:szCs w:val="24"/>
        </w:rPr>
        <w:t>方法</w:t>
      </w:r>
      <w:r>
        <w:rPr>
          <w:rFonts w:hint="eastAsia"/>
          <w:sz w:val="24"/>
          <w:szCs w:val="24"/>
        </w:rPr>
        <w:t>，包括如下步骤：</w:t>
      </w:r>
    </w:p>
    <w:p w14:paraId="32CF9C75" w14:textId="77777777" w:rsidR="00AF7163" w:rsidRPr="00BE7797" w:rsidRDefault="00AF7163" w:rsidP="00AF7163">
      <w:pPr>
        <w:spacing w:line="360" w:lineRule="auto"/>
        <w:ind w:firstLine="420"/>
        <w:rPr>
          <w:rFonts w:hAnsi="宋体"/>
          <w:sz w:val="24"/>
          <w:szCs w:val="24"/>
        </w:rPr>
      </w:pPr>
      <w:r w:rsidRPr="00BE7797">
        <w:rPr>
          <w:rFonts w:hAnsi="宋体" w:hint="eastAsia"/>
          <w:sz w:val="24"/>
          <w:szCs w:val="24"/>
        </w:rPr>
        <w:t>步骤</w:t>
      </w:r>
      <w:r w:rsidRPr="00BE7797">
        <w:rPr>
          <w:rFonts w:hAnsi="宋体" w:hint="eastAsia"/>
          <w:sz w:val="24"/>
          <w:szCs w:val="24"/>
        </w:rPr>
        <w:t>1</w:t>
      </w:r>
      <w:r w:rsidRPr="00BE7797">
        <w:rPr>
          <w:rFonts w:hAnsi="宋体" w:hint="eastAsia"/>
          <w:sz w:val="24"/>
          <w:szCs w:val="24"/>
        </w:rPr>
        <w:t>，求出待去雾</w:t>
      </w:r>
      <w:r w:rsidRPr="00BE7797">
        <w:rPr>
          <w:rFonts w:hAnsi="宋体"/>
          <w:sz w:val="24"/>
          <w:szCs w:val="24"/>
        </w:rPr>
        <w:t>图像</w:t>
      </w:r>
      <w:r w:rsidR="000C5C23">
        <w:rPr>
          <w:rFonts w:hAnsi="宋体" w:hint="eastAsia"/>
          <w:sz w:val="24"/>
          <w:szCs w:val="24"/>
        </w:rPr>
        <w:t>（如图</w:t>
      </w:r>
      <w:r w:rsidR="000C5C23">
        <w:rPr>
          <w:rFonts w:hAnsi="宋体" w:hint="eastAsia"/>
          <w:sz w:val="24"/>
          <w:szCs w:val="24"/>
        </w:rPr>
        <w:t>2</w:t>
      </w:r>
      <w:r w:rsidR="000C5C23">
        <w:rPr>
          <w:rFonts w:hAnsi="宋体" w:hint="eastAsia"/>
          <w:sz w:val="24"/>
          <w:szCs w:val="24"/>
        </w:rPr>
        <w:t>所示）</w:t>
      </w:r>
      <w:r w:rsidRPr="00BE7797">
        <w:rPr>
          <w:rFonts w:hAnsi="宋体" w:hint="eastAsia"/>
          <w:sz w:val="24"/>
          <w:szCs w:val="24"/>
        </w:rPr>
        <w:t>RGB</w:t>
      </w:r>
      <w:r w:rsidRPr="00BE7797">
        <w:rPr>
          <w:rFonts w:hAnsi="宋体" w:hint="eastAsia"/>
          <w:sz w:val="24"/>
          <w:szCs w:val="24"/>
        </w:rPr>
        <w:t>通道</w:t>
      </w:r>
      <w:r w:rsidR="00E673C6">
        <w:rPr>
          <w:rFonts w:hAnsi="宋体"/>
          <w:sz w:val="24"/>
          <w:szCs w:val="24"/>
        </w:rPr>
        <w:t>中</w:t>
      </w:r>
      <w:r w:rsidRPr="00BE7797">
        <w:rPr>
          <w:rFonts w:hAnsi="宋体" w:hint="eastAsia"/>
          <w:sz w:val="24"/>
          <w:szCs w:val="24"/>
        </w:rPr>
        <w:t>像素</w:t>
      </w:r>
      <w:r w:rsidRPr="00BE7797">
        <w:rPr>
          <w:rFonts w:hAnsi="宋体"/>
          <w:sz w:val="24"/>
          <w:szCs w:val="24"/>
        </w:rPr>
        <w:t>点</w:t>
      </w:r>
      <w:r w:rsidRPr="00BE7797">
        <w:rPr>
          <w:rFonts w:hAnsi="宋体" w:hint="eastAsia"/>
          <w:sz w:val="24"/>
          <w:szCs w:val="24"/>
        </w:rPr>
        <w:t>值</w:t>
      </w:r>
      <w:r w:rsidRPr="00BE7797">
        <w:rPr>
          <w:rFonts w:hAnsi="宋体"/>
          <w:sz w:val="24"/>
          <w:szCs w:val="24"/>
        </w:rPr>
        <w:t>最低的通道值</w:t>
      </w:r>
      <w:r w:rsidRPr="00BE7797">
        <w:rPr>
          <w:rFonts w:hAnsi="宋体" w:hint="eastAsia"/>
          <w:sz w:val="24"/>
          <w:szCs w:val="24"/>
        </w:rPr>
        <w:t>，</w:t>
      </w:r>
      <w:r w:rsidRPr="00BE7797">
        <w:rPr>
          <w:rFonts w:hAnsi="宋体"/>
          <w:sz w:val="24"/>
          <w:szCs w:val="24"/>
        </w:rPr>
        <w:t>保存为一幅暗通道图</w:t>
      </w:r>
      <w:r w:rsidRPr="00BE7797">
        <w:rPr>
          <w:rFonts w:hAnsi="宋体" w:hint="eastAsia"/>
          <w:sz w:val="24"/>
          <w:szCs w:val="24"/>
        </w:rPr>
        <w:t>，</w:t>
      </w:r>
      <w:r>
        <w:rPr>
          <w:rFonts w:hAnsi="宋体" w:hint="eastAsia"/>
          <w:sz w:val="24"/>
          <w:szCs w:val="24"/>
        </w:rPr>
        <w:t>然后</w:t>
      </w:r>
      <w:r>
        <w:rPr>
          <w:rFonts w:hAnsi="宋体"/>
          <w:sz w:val="24"/>
          <w:szCs w:val="24"/>
        </w:rPr>
        <w:t>对刚得到的暗通道图</w:t>
      </w:r>
      <w:r w:rsidRPr="00BE7797">
        <w:rPr>
          <w:rFonts w:hAnsi="宋体"/>
          <w:sz w:val="24"/>
          <w:szCs w:val="24"/>
        </w:rPr>
        <w:t>进行最小值</w:t>
      </w:r>
      <w:r w:rsidRPr="00BE7797">
        <w:rPr>
          <w:rFonts w:hAnsi="宋体" w:hint="eastAsia"/>
          <w:sz w:val="24"/>
          <w:szCs w:val="24"/>
        </w:rPr>
        <w:t>滤波</w:t>
      </w:r>
      <w:r w:rsidRPr="00BE7797">
        <w:rPr>
          <w:rFonts w:hAnsi="宋体"/>
          <w:sz w:val="24"/>
          <w:szCs w:val="24"/>
        </w:rPr>
        <w:t>处理，</w:t>
      </w:r>
      <w:r w:rsidR="00E673C6" w:rsidRPr="00BE7797">
        <w:rPr>
          <w:rFonts w:hAnsi="宋体" w:hint="eastAsia"/>
          <w:sz w:val="24"/>
          <w:szCs w:val="24"/>
        </w:rPr>
        <w:t>滤波</w:t>
      </w:r>
      <w:r w:rsidR="00E673C6" w:rsidRPr="00BE7797">
        <w:rPr>
          <w:rFonts w:hAnsi="宋体"/>
          <w:sz w:val="24"/>
          <w:szCs w:val="24"/>
        </w:rPr>
        <w:t>处理</w:t>
      </w:r>
      <w:r w:rsidR="00E673C6">
        <w:rPr>
          <w:rFonts w:hAnsi="宋体" w:hint="eastAsia"/>
          <w:sz w:val="24"/>
          <w:szCs w:val="24"/>
        </w:rPr>
        <w:t>后得到</w:t>
      </w:r>
      <w:r>
        <w:rPr>
          <w:rFonts w:hAnsi="宋体" w:hint="eastAsia"/>
          <w:sz w:val="24"/>
          <w:szCs w:val="24"/>
        </w:rPr>
        <w:t>所</w:t>
      </w:r>
      <w:r w:rsidRPr="00BE7797">
        <w:rPr>
          <w:rFonts w:hAnsi="宋体"/>
          <w:sz w:val="24"/>
          <w:szCs w:val="24"/>
        </w:rPr>
        <w:t>需要的暗通道图</w:t>
      </w:r>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oMath>
      <w:r w:rsidR="000C5C23">
        <w:rPr>
          <w:rFonts w:hAnsi="宋体" w:hint="eastAsia"/>
          <w:sz w:val="24"/>
          <w:szCs w:val="24"/>
        </w:rPr>
        <w:t>（如图</w:t>
      </w:r>
      <w:r w:rsidR="000C5C23">
        <w:rPr>
          <w:rFonts w:hAnsi="宋体" w:hint="eastAsia"/>
          <w:sz w:val="24"/>
          <w:szCs w:val="24"/>
        </w:rPr>
        <w:t>3</w:t>
      </w:r>
      <w:r w:rsidR="000C5C23">
        <w:rPr>
          <w:rFonts w:hAnsi="宋体" w:hint="eastAsia"/>
          <w:sz w:val="24"/>
          <w:szCs w:val="24"/>
        </w:rPr>
        <w:t>所示）</w:t>
      </w:r>
      <w:r w:rsidRPr="00BE7797">
        <w:rPr>
          <w:rFonts w:hAnsi="宋体" w:hint="eastAsia"/>
          <w:sz w:val="24"/>
          <w:szCs w:val="24"/>
        </w:rPr>
        <w:t>：</w:t>
      </w:r>
    </w:p>
    <w:p w14:paraId="61B20547" w14:textId="366DF602" w:rsidR="00AF7163" w:rsidRPr="00BE7797" w:rsidRDefault="00AF7163" w:rsidP="00AF7163">
      <w:pPr>
        <w:spacing w:line="360" w:lineRule="auto"/>
        <w:ind w:firstLine="420"/>
        <w:jc w:val="right"/>
        <w:rPr>
          <w:rFonts w:hAnsi="宋体"/>
          <w:i/>
          <w:sz w:val="24"/>
          <w:szCs w:val="24"/>
        </w:rPr>
      </w:pPr>
      <w:r>
        <w:rPr>
          <w:rFonts w:hAnsi="宋体" w:hint="eastAsia"/>
          <w:sz w:val="24"/>
          <w:szCs w:val="24"/>
        </w:rPr>
        <w:t xml:space="preserve">     </w:t>
      </w:r>
      <w:ins w:id="317" w:author="Yang Wang" w:date="2019-10-23T17:23:00Z">
        <w:r w:rsidR="004337A5">
          <w:rPr>
            <w:rFonts w:hAnsi="宋体" w:hint="eastAsia"/>
            <w:sz w:val="24"/>
            <w:szCs w:val="24"/>
          </w:rPr>
          <w:t xml:space="preserve"> </w:t>
        </w:r>
      </w:ins>
      <w:del w:id="318" w:author="Yang Wang" w:date="2019-10-23T17:23:00Z">
        <w:r w:rsidDel="004337A5">
          <w:rPr>
            <w:rFonts w:hAnsi="宋体" w:hint="eastAsia"/>
            <w:sz w:val="24"/>
            <w:szCs w:val="24"/>
          </w:rPr>
          <w:delText xml:space="preserve">            </w:delText>
        </w:r>
      </w:del>
      <w:r>
        <w:rPr>
          <w:rFonts w:hAnsi="宋体" w:hint="eastAsia"/>
          <w:sz w:val="24"/>
          <w:szCs w:val="24"/>
        </w:rPr>
        <w:t xml:space="preserve"> </w:t>
      </w:r>
      <w:r w:rsidRPr="00BE7797">
        <w:rPr>
          <w:rFonts w:hAnsi="宋体"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w:rPr>
                    <w:rFonts w:ascii="Cambria Math" w:hAnsi="Cambria Math"/>
                    <w:sz w:val="24"/>
                    <w:szCs w:val="24"/>
                  </w:rPr>
                  <m:t>min</m:t>
                </m:r>
              </m:e>
              <m:lim>
                <m:r>
                  <w:rPr>
                    <w:rFonts w:ascii="Cambria Math" w:hAnsi="Cambria Math"/>
                    <w:sz w:val="24"/>
                    <w:szCs w:val="24"/>
                  </w:rPr>
                  <m:t>yϵΩ</m:t>
                </m:r>
                <m:d>
                  <m:dPr>
                    <m:ctrlPr>
                      <w:rPr>
                        <w:rFonts w:ascii="Cambria Math" w:hAnsi="Cambria Math"/>
                        <w:i/>
                        <w:sz w:val="24"/>
                        <w:szCs w:val="24"/>
                      </w:rPr>
                    </m:ctrlPr>
                  </m:dPr>
                  <m:e>
                    <m:r>
                      <w:rPr>
                        <w:rFonts w:ascii="Cambria Math" w:hAnsi="Cambria Math"/>
                        <w:sz w:val="24"/>
                        <w:szCs w:val="24"/>
                      </w:rPr>
                      <m:t>i</m:t>
                    </m:r>
                  </m:e>
                </m:d>
              </m:lim>
            </m:limLow>
          </m:fName>
          <m:e>
            <m:func>
              <m:funcPr>
                <m:ctrlPr>
                  <w:rPr>
                    <w:rFonts w:ascii="Cambria Math" w:hAnsi="Cambria Math"/>
                    <w:i/>
                    <w:sz w:val="24"/>
                    <w:szCs w:val="24"/>
                  </w:rPr>
                </m:ctrlPr>
              </m:funcPr>
              <m:fName>
                <m:r>
                  <w:rPr>
                    <w:rFonts w:ascii="Cambria Math" w:hAnsi="Cambria Math"/>
                    <w:sz w:val="24"/>
                    <w:szCs w:val="24"/>
                  </w:rPr>
                  <m:t>(</m:t>
                </m:r>
                <m:limLow>
                  <m:limLowPr>
                    <m:ctrlPr>
                      <w:rPr>
                        <w:rFonts w:ascii="Cambria Math" w:hAnsi="Cambria Math"/>
                        <w:i/>
                        <w:sz w:val="24"/>
                        <w:szCs w:val="24"/>
                      </w:rPr>
                    </m:ctrlPr>
                  </m:limLowPr>
                  <m:e>
                    <m:r>
                      <w:rPr>
                        <w:rFonts w:ascii="Cambria Math" w:hAnsi="Cambria Math"/>
                        <w:sz w:val="24"/>
                        <w:szCs w:val="24"/>
                      </w:rPr>
                      <m:t>min</m:t>
                    </m:r>
                  </m:e>
                  <m:lim>
                    <m:r>
                      <w:rPr>
                        <w:rFonts w:ascii="Cambria Math" w:hAnsi="Cambria Math"/>
                        <w:sz w:val="24"/>
                        <w:szCs w:val="24"/>
                      </w:rPr>
                      <m:t>c</m:t>
                    </m:r>
                  </m:lim>
                </m:limLow>
              </m:fName>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c</m:t>
                        </m:r>
                      </m:sup>
                    </m:sSup>
                    <m:d>
                      <m:dPr>
                        <m:ctrlPr>
                          <w:rPr>
                            <w:rFonts w:ascii="Cambria Math" w:hAnsi="Cambria Math"/>
                            <w:i/>
                            <w:sz w:val="24"/>
                            <w:szCs w:val="24"/>
                          </w:rPr>
                        </m:ctrlPr>
                      </m:dPr>
                      <m:e>
                        <m:r>
                          <w:rPr>
                            <w:rFonts w:ascii="Cambria Math" w:hAnsi="Cambria Math"/>
                            <w:sz w:val="24"/>
                            <w:szCs w:val="24"/>
                          </w:rPr>
                          <m:t>y</m:t>
                        </m:r>
                      </m:e>
                    </m:d>
                  </m:e>
                </m:d>
              </m:e>
            </m:func>
            <m:r>
              <w:rPr>
                <w:rFonts w:ascii="Cambria Math" w:hAnsi="Cambria Math"/>
                <w:sz w:val="24"/>
                <w:szCs w:val="24"/>
              </w:rPr>
              <m:t>)</m:t>
            </m:r>
          </m:e>
        </m:func>
        <m:r>
          <w:ins w:id="319" w:author="Yang Wang" w:date="2019-10-23T17:23:00Z">
            <w:rPr>
              <w:rFonts w:ascii="Cambria Math" w:hAnsi="Cambria Math"/>
              <w:sz w:val="24"/>
              <w:szCs w:val="24"/>
            </w:rPr>
            <m:t>，</m:t>
          </w:ins>
        </m:r>
        <m:r>
          <w:ins w:id="320" w:author="Yang Wang" w:date="2019-10-23T17:23:00Z">
            <w:rPr>
              <w:rFonts w:ascii="Cambria Math" w:hAnsi="Cambria Math"/>
              <w:sz w:val="24"/>
              <w:szCs w:val="24"/>
            </w:rPr>
            <m:t>c∈{R,G,B}</m:t>
          </w:ins>
        </m:r>
      </m:oMath>
      <w:r>
        <w:rPr>
          <w:rFonts w:hAnsi="宋体" w:hint="eastAsia"/>
          <w:i/>
          <w:sz w:val="24"/>
          <w:szCs w:val="24"/>
        </w:rPr>
        <w:t xml:space="preserve">           </w:t>
      </w:r>
      <w:r w:rsidRPr="00BE7797">
        <w:rPr>
          <w:rFonts w:hAnsi="宋体"/>
          <w:i/>
          <w:sz w:val="24"/>
          <w:szCs w:val="24"/>
        </w:rPr>
        <w:t xml:space="preserve">          </w:t>
      </w:r>
      <w:r w:rsidRPr="00BE7797">
        <w:rPr>
          <w:rFonts w:hAnsi="宋体" w:hint="eastAsia"/>
          <w:sz w:val="24"/>
          <w:szCs w:val="24"/>
        </w:rPr>
        <w:t>(</w:t>
      </w:r>
      <w:r w:rsidRPr="00BE7797">
        <w:rPr>
          <w:rFonts w:hAnsi="宋体"/>
          <w:sz w:val="24"/>
          <w:szCs w:val="24"/>
        </w:rPr>
        <w:t>1</w:t>
      </w:r>
      <w:r w:rsidRPr="00BE7797">
        <w:rPr>
          <w:rFonts w:hAnsi="宋体" w:hint="eastAsia"/>
          <w:sz w:val="24"/>
          <w:szCs w:val="24"/>
        </w:rPr>
        <w:t>)</w:t>
      </w:r>
    </w:p>
    <w:p w14:paraId="058155AE" w14:textId="5EEFA19C" w:rsidR="00AF7163" w:rsidRDefault="00AF7163" w:rsidP="00AF7163">
      <w:pPr>
        <w:spacing w:line="360" w:lineRule="auto"/>
        <w:ind w:firstLine="420"/>
        <w:rPr>
          <w:rFonts w:hAnsi="宋体"/>
          <w:sz w:val="24"/>
          <w:szCs w:val="24"/>
        </w:rPr>
      </w:pPr>
      <w:r w:rsidRPr="00BE7797">
        <w:rPr>
          <w:rFonts w:hAnsi="宋体" w:hint="eastAsia"/>
          <w:sz w:val="24"/>
          <w:szCs w:val="24"/>
        </w:rPr>
        <w:t>其中</w:t>
      </w:r>
      <w:r>
        <w:rPr>
          <w:rFonts w:hAnsi="宋体" w:hint="eastAsia"/>
          <w:sz w:val="24"/>
          <w:szCs w:val="24"/>
        </w:rPr>
        <w:t>，</w:t>
      </w:r>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r>
          <w:rPr>
            <w:rFonts w:ascii="Cambria Math" w:hAnsi="Cambria Math" w:hint="eastAsia"/>
            <w:sz w:val="24"/>
            <w:szCs w:val="24"/>
          </w:rPr>
          <m:t>(</m:t>
        </m:r>
        <m:r>
          <w:rPr>
            <w:rFonts w:ascii="Cambria Math" w:hAnsi="Cambria Math"/>
            <w:sz w:val="24"/>
            <w:szCs w:val="24"/>
          </w:rPr>
          <m:t>i)</m:t>
        </m:r>
      </m:oMath>
      <w:r w:rsidRPr="00BE7797">
        <w:rPr>
          <w:rFonts w:hAnsi="宋体" w:hint="eastAsia"/>
          <w:sz w:val="24"/>
          <w:szCs w:val="24"/>
        </w:rPr>
        <w:t>是</w:t>
      </w:r>
      <w:ins w:id="321" w:author="Yang Wang" w:date="2019-10-23T17:19:00Z">
        <w:r w:rsidR="004337A5" w:rsidRPr="00BE7797">
          <w:rPr>
            <w:rFonts w:hAnsi="宋体" w:hint="eastAsia"/>
            <w:sz w:val="24"/>
            <w:szCs w:val="24"/>
          </w:rPr>
          <w:t>待去雾</w:t>
        </w:r>
        <w:r w:rsidR="004337A5" w:rsidRPr="00BE7797">
          <w:rPr>
            <w:rFonts w:hAnsi="宋体"/>
            <w:sz w:val="24"/>
            <w:szCs w:val="24"/>
          </w:rPr>
          <w:t>图像</w:t>
        </w:r>
        <w:r w:rsidR="004337A5">
          <w:rPr>
            <w:rFonts w:hAnsi="宋体" w:hint="eastAsia"/>
            <w:sz w:val="24"/>
            <w:szCs w:val="24"/>
          </w:rPr>
          <w:t>的</w:t>
        </w:r>
      </w:ins>
      <w:ins w:id="322" w:author="Yang Wang" w:date="2019-10-23T17:20:00Z">
        <w:r w:rsidR="004337A5">
          <w:rPr>
            <w:rFonts w:hAnsi="宋体" w:hint="eastAsia"/>
            <w:sz w:val="24"/>
            <w:szCs w:val="24"/>
          </w:rPr>
          <w:t>暗通道中</w:t>
        </w:r>
      </w:ins>
      <w:r w:rsidRPr="00BE7797">
        <w:rPr>
          <w:rFonts w:hAnsi="宋体" w:hint="eastAsia"/>
          <w:sz w:val="24"/>
          <w:szCs w:val="24"/>
        </w:rPr>
        <w:t>像素点</w:t>
      </w:r>
      <w:r w:rsidRPr="00BE7797">
        <w:rPr>
          <w:rFonts w:hAnsi="宋体"/>
          <w:i/>
          <w:sz w:val="24"/>
          <w:szCs w:val="24"/>
        </w:rPr>
        <w:t>i</w:t>
      </w:r>
      <w:del w:id="323" w:author="Yang Wang" w:date="2019-10-23T17:20:00Z">
        <w:r w:rsidRPr="00BE7797" w:rsidDel="004337A5">
          <w:rPr>
            <w:rFonts w:hAnsi="宋体"/>
            <w:sz w:val="24"/>
            <w:szCs w:val="24"/>
          </w:rPr>
          <w:delText>的暗通道</w:delText>
        </w:r>
        <w:r w:rsidRPr="00BE7797" w:rsidDel="004337A5">
          <w:rPr>
            <w:rFonts w:hAnsi="宋体" w:hint="eastAsia"/>
            <w:sz w:val="24"/>
            <w:szCs w:val="24"/>
          </w:rPr>
          <w:delText>图像</w:delText>
        </w:r>
      </w:del>
      <w:ins w:id="324" w:author="Yang Wang" w:date="2019-10-23T17:20:00Z">
        <w:r w:rsidR="004337A5" w:rsidRPr="00BE7797">
          <w:rPr>
            <w:rFonts w:hAnsi="宋体"/>
            <w:sz w:val="24"/>
            <w:szCs w:val="24"/>
          </w:rPr>
          <w:t>的</w:t>
        </w:r>
        <w:r w:rsidR="004337A5">
          <w:rPr>
            <w:rFonts w:hAnsi="宋体" w:hint="eastAsia"/>
            <w:sz w:val="24"/>
            <w:szCs w:val="24"/>
          </w:rPr>
          <w:t>值</w:t>
        </w:r>
      </w:ins>
      <w:r w:rsidRPr="00AF7163">
        <w:rPr>
          <w:rFonts w:hAnsi="宋体" w:hint="eastAsia"/>
          <w:sz w:val="24"/>
          <w:szCs w:val="24"/>
        </w:rPr>
        <w:t>，</w:t>
      </w:r>
      <m:oMath>
        <m:r>
          <w:del w:id="325" w:author="Yang Wang" w:date="2019-10-23T17:20:00Z">
            <w:rPr>
              <w:rFonts w:ascii="Cambria Math" w:hAnsi="Cambria Math"/>
              <w:sz w:val="24"/>
              <w:szCs w:val="24"/>
            </w:rPr>
            <m:t>y</m:t>
          </w:del>
        </m:r>
        <m:r>
          <w:del w:id="326" w:author="Yang Wang" w:date="2019-10-23T17:20:00Z">
            <m:rPr>
              <m:sty m:val="p"/>
            </m:rPr>
            <w:rPr>
              <w:rFonts w:ascii="Cambria Math" w:hAnsi="Cambria Math" w:hint="eastAsia"/>
              <w:sz w:val="24"/>
              <w:szCs w:val="24"/>
            </w:rPr>
            <m:t>为待去雾图像</m:t>
          </w:del>
        </m:r>
        <m:r>
          <w:del w:id="327" w:author="Yang Wang" w:date="2019-10-23T17:20:00Z">
            <m:rPr>
              <m:sty m:val="p"/>
            </m:rPr>
            <w:rPr>
              <w:rFonts w:ascii="Cambria Math" w:hAnsi="Cambria Math"/>
              <w:sz w:val="24"/>
              <w:szCs w:val="24"/>
            </w:rPr>
            <m:t>的</m:t>
          </w:del>
        </m:r>
        <m:r>
          <w:del w:id="328" w:author="Yang Wang" w:date="2019-10-23T17:20:00Z">
            <m:rPr>
              <m:sty m:val="p"/>
            </m:rPr>
            <w:rPr>
              <w:rFonts w:ascii="Cambria Math" w:hAnsi="Cambria Math" w:hint="eastAsia"/>
              <w:sz w:val="24"/>
              <w:szCs w:val="24"/>
            </w:rPr>
            <m:t>像素点</m:t>
          </w:del>
        </m:r>
      </m:oMath>
      <w:del w:id="329" w:author="Yang Wang" w:date="2019-10-23T17:20:00Z">
        <w:r w:rsidRPr="00AF7163" w:rsidDel="004337A5">
          <w:rPr>
            <w:rFonts w:hAnsi="宋体" w:hint="eastAsia"/>
            <w:sz w:val="24"/>
            <w:szCs w:val="24"/>
          </w:rPr>
          <w:delText>，</w:delText>
        </w:r>
      </w:del>
      <m:oMath>
        <m:r>
          <w:rPr>
            <w:rFonts w:ascii="Cambria Math" w:hAnsi="Cambria Math"/>
            <w:sz w:val="24"/>
            <w:szCs w:val="24"/>
          </w:rPr>
          <m:t>Ω</m:t>
        </m:r>
        <m:d>
          <m:dPr>
            <m:ctrlPr>
              <w:rPr>
                <w:rFonts w:ascii="Cambria Math" w:hAnsi="Cambria Math"/>
                <w:i/>
                <w:sz w:val="24"/>
                <w:szCs w:val="24"/>
              </w:rPr>
            </m:ctrlPr>
          </m:dPr>
          <m:e>
            <m:r>
              <w:rPr>
                <w:rFonts w:ascii="Cambria Math" w:hAnsi="Cambria Math"/>
                <w:sz w:val="24"/>
                <w:szCs w:val="24"/>
              </w:rPr>
              <m:t>i</m:t>
            </m:r>
          </m:e>
        </m:d>
      </m:oMath>
      <w:r w:rsidRPr="00AF7163">
        <w:rPr>
          <w:rFonts w:hAnsi="宋体" w:hint="eastAsia"/>
          <w:sz w:val="24"/>
          <w:szCs w:val="24"/>
        </w:rPr>
        <w:t>为</w:t>
      </w:r>
      <w:r w:rsidRPr="00AF7163">
        <w:rPr>
          <w:rFonts w:hAnsi="宋体"/>
          <w:sz w:val="24"/>
          <w:szCs w:val="24"/>
        </w:rPr>
        <w:t>以</w:t>
      </w:r>
      <w:r w:rsidRPr="00AF7163">
        <w:rPr>
          <w:rFonts w:hAnsi="宋体" w:hint="eastAsia"/>
          <w:sz w:val="24"/>
          <w:szCs w:val="24"/>
        </w:rPr>
        <w:t>像素</w:t>
      </w:r>
      <w:r w:rsidRPr="00AF7163">
        <w:rPr>
          <w:rFonts w:hAnsi="宋体"/>
          <w:i/>
          <w:sz w:val="24"/>
          <w:szCs w:val="24"/>
        </w:rPr>
        <w:t>i</w:t>
      </w:r>
      <w:r w:rsidRPr="00AF7163">
        <w:rPr>
          <w:rFonts w:hAnsi="宋体" w:hint="eastAsia"/>
          <w:sz w:val="24"/>
          <w:szCs w:val="24"/>
        </w:rPr>
        <w:t>为中心</w:t>
      </w:r>
      <w:r w:rsidRPr="00AF7163">
        <w:rPr>
          <w:rFonts w:hAnsi="宋体"/>
          <w:sz w:val="24"/>
          <w:szCs w:val="24"/>
        </w:rPr>
        <w:t>的一个窗口</w:t>
      </w:r>
      <w:r w:rsidRPr="00AF7163">
        <w:rPr>
          <w:rFonts w:hAnsi="宋体" w:hint="eastAsia"/>
          <w:sz w:val="24"/>
          <w:szCs w:val="24"/>
        </w:rPr>
        <w:t>，</w:t>
      </w:r>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c</m:t>
            </m:r>
          </m:sup>
        </m:sSup>
        <m:r>
          <w:rPr>
            <w:rFonts w:ascii="Cambria Math" w:hAnsi="Cambria Math" w:hint="eastAsia"/>
            <w:sz w:val="24"/>
            <w:szCs w:val="24"/>
          </w:rPr>
          <m:t>(</m:t>
        </m:r>
        <m:r>
          <w:rPr>
            <w:rFonts w:ascii="Cambria Math" w:hAnsi="Cambria Math"/>
            <w:sz w:val="24"/>
            <w:szCs w:val="24"/>
          </w:rPr>
          <m:t>y)</m:t>
        </m:r>
      </m:oMath>
      <w:r w:rsidRPr="00AF7163">
        <w:rPr>
          <w:rFonts w:hAnsi="宋体" w:hint="eastAsia"/>
          <w:sz w:val="24"/>
          <w:szCs w:val="24"/>
        </w:rPr>
        <w:t>为</w:t>
      </w:r>
      <w:ins w:id="330" w:author="Yang Wang" w:date="2019-10-23T17:21:00Z">
        <w:r w:rsidR="004337A5" w:rsidRPr="00AF7163">
          <w:rPr>
            <w:rFonts w:hAnsi="宋体" w:hint="eastAsia"/>
            <w:sz w:val="24"/>
            <w:szCs w:val="24"/>
          </w:rPr>
          <w:t>待去雾图像</w:t>
        </w:r>
        <w:r w:rsidR="004337A5">
          <w:rPr>
            <w:rFonts w:hAnsi="宋体" w:hint="eastAsia"/>
            <w:sz w:val="24"/>
            <w:szCs w:val="24"/>
          </w:rPr>
          <w:t>的</w:t>
        </w:r>
      </w:ins>
      <m:oMath>
        <m:r>
          <w:ins w:id="331" w:author="Yang Wang" w:date="2019-10-23T17:22:00Z">
            <w:rPr>
              <w:rFonts w:ascii="Cambria Math" w:hAnsi="Cambria Math"/>
              <w:sz w:val="24"/>
              <w:szCs w:val="24"/>
            </w:rPr>
            <m:t>c</m:t>
          </w:ins>
        </m:r>
      </m:oMath>
      <w:ins w:id="332" w:author="Yang Wang" w:date="2019-10-23T17:22:00Z">
        <w:r w:rsidR="004337A5">
          <w:rPr>
            <w:rFonts w:hAnsi="宋体" w:hint="eastAsia"/>
            <w:sz w:val="24"/>
            <w:szCs w:val="24"/>
          </w:rPr>
          <w:t>通道中</w:t>
        </w:r>
      </w:ins>
      <w:r w:rsidRPr="00AF7163">
        <w:rPr>
          <w:rFonts w:hAnsi="宋体" w:hint="eastAsia"/>
          <w:sz w:val="24"/>
          <w:szCs w:val="24"/>
        </w:rPr>
        <w:t>像素</w:t>
      </w:r>
      <w:r w:rsidRPr="00AF7163">
        <w:rPr>
          <w:rFonts w:hAnsi="宋体"/>
          <w:sz w:val="24"/>
          <w:szCs w:val="24"/>
        </w:rPr>
        <w:t>点</w:t>
      </w:r>
      <w:r w:rsidRPr="00AF7163">
        <w:rPr>
          <w:rFonts w:hAnsi="宋体"/>
          <w:i/>
          <w:sz w:val="24"/>
          <w:szCs w:val="24"/>
        </w:rPr>
        <w:t>y</w:t>
      </w:r>
      <w:ins w:id="333" w:author="Yang Wang" w:date="2019-10-23T17:21:00Z">
        <w:r w:rsidR="004337A5" w:rsidRPr="004337A5">
          <w:rPr>
            <w:rFonts w:hAnsi="宋体" w:hint="eastAsia"/>
            <w:sz w:val="24"/>
            <w:szCs w:val="24"/>
            <w:rPrChange w:id="334" w:author="Yang Wang" w:date="2019-10-23T17:21:00Z">
              <w:rPr>
                <w:rFonts w:hAnsi="宋体" w:hint="eastAsia"/>
                <w:i/>
                <w:sz w:val="24"/>
                <w:szCs w:val="24"/>
              </w:rPr>
            </w:rPrChange>
          </w:rPr>
          <w:t>的值</w:t>
        </w:r>
      </w:ins>
      <w:del w:id="335" w:author="Yang Wang" w:date="2019-10-23T17:24:00Z">
        <w:r w:rsidRPr="00AF7163" w:rsidDel="004337A5">
          <w:rPr>
            <w:rFonts w:hAnsi="宋体" w:hint="eastAsia"/>
            <w:sz w:val="24"/>
            <w:szCs w:val="24"/>
          </w:rPr>
          <w:delText>待去雾图像</w:delText>
        </w:r>
      </w:del>
      <w:r w:rsidRPr="00AF7163">
        <w:rPr>
          <w:rFonts w:hAnsi="宋体" w:hint="eastAsia"/>
          <w:sz w:val="24"/>
          <w:szCs w:val="24"/>
        </w:rPr>
        <w:t>，</w:t>
      </w:r>
      <w:r w:rsidRPr="00AF7163">
        <w:rPr>
          <w:rFonts w:hAnsi="宋体"/>
          <w:i/>
          <w:sz w:val="24"/>
          <w:szCs w:val="24"/>
        </w:rPr>
        <w:t>c</w:t>
      </w:r>
      <w:r w:rsidRPr="00AF7163">
        <w:rPr>
          <w:rFonts w:hAnsi="宋体"/>
          <w:sz w:val="24"/>
          <w:szCs w:val="24"/>
        </w:rPr>
        <w:t>为</w:t>
      </w:r>
      <w:r w:rsidRPr="00AF7163">
        <w:rPr>
          <w:rFonts w:hAnsi="宋体" w:hint="eastAsia"/>
          <w:sz w:val="24"/>
          <w:szCs w:val="24"/>
        </w:rPr>
        <w:t>R</w:t>
      </w:r>
      <w:r w:rsidRPr="00BE7797">
        <w:rPr>
          <w:rFonts w:hAnsi="宋体" w:hint="eastAsia"/>
          <w:sz w:val="24"/>
          <w:szCs w:val="24"/>
        </w:rPr>
        <w:t>GB</w:t>
      </w:r>
      <w:r w:rsidRPr="00BE7797">
        <w:rPr>
          <w:rFonts w:hAnsi="宋体" w:hint="eastAsia"/>
          <w:sz w:val="24"/>
          <w:szCs w:val="24"/>
        </w:rPr>
        <w:t>的</w:t>
      </w:r>
      <w:r w:rsidRPr="00BE7797">
        <w:rPr>
          <w:rFonts w:hAnsi="宋体"/>
          <w:sz w:val="24"/>
          <w:szCs w:val="24"/>
        </w:rPr>
        <w:t>某</w:t>
      </w:r>
      <w:ins w:id="336" w:author="Yang Wang" w:date="2019-10-23T17:24:00Z">
        <w:r w:rsidR="002A60E8">
          <w:rPr>
            <w:rFonts w:hAnsi="宋体" w:hint="eastAsia"/>
            <w:sz w:val="24"/>
            <w:szCs w:val="24"/>
          </w:rPr>
          <w:t>一</w:t>
        </w:r>
      </w:ins>
      <w:r w:rsidRPr="00BE7797">
        <w:rPr>
          <w:rFonts w:hAnsi="宋体"/>
          <w:sz w:val="24"/>
          <w:szCs w:val="24"/>
        </w:rPr>
        <w:t>个通道</w:t>
      </w:r>
      <w:ins w:id="337" w:author="Yang Wang" w:date="2019-10-23T17:24:00Z">
        <w:r w:rsidR="004337A5">
          <w:rPr>
            <w:rFonts w:hAnsi="宋体" w:hint="eastAsia"/>
            <w:sz w:val="24"/>
            <w:szCs w:val="24"/>
          </w:rPr>
          <w:t>。</w:t>
        </w:r>
      </w:ins>
      <w:del w:id="338" w:author="Yang Wang" w:date="2019-10-23T17:24:00Z">
        <w:r w:rsidRPr="00BE7797" w:rsidDel="004337A5">
          <w:rPr>
            <w:rFonts w:hAnsi="宋体" w:hint="eastAsia"/>
            <w:sz w:val="24"/>
            <w:szCs w:val="24"/>
          </w:rPr>
          <w:delText>。</w:delText>
        </w:r>
      </w:del>
    </w:p>
    <w:p w14:paraId="4DC0A25E" w14:textId="544A4A49" w:rsidR="00AF7163" w:rsidRDefault="00AF7163" w:rsidP="00AF7163">
      <w:pPr>
        <w:spacing w:line="360" w:lineRule="auto"/>
        <w:ind w:firstLine="420"/>
        <w:rPr>
          <w:rFonts w:hAnsi="宋体"/>
          <w:sz w:val="24"/>
          <w:szCs w:val="24"/>
        </w:rPr>
      </w:pPr>
      <w:r w:rsidRPr="00BE7797">
        <w:rPr>
          <w:rFonts w:hAnsi="宋体" w:hint="eastAsia"/>
          <w:sz w:val="24"/>
          <w:szCs w:val="24"/>
        </w:rPr>
        <w:t>步骤</w:t>
      </w:r>
      <w:r w:rsidRPr="00BE7797">
        <w:rPr>
          <w:rFonts w:hAnsi="宋体" w:hint="eastAsia"/>
          <w:sz w:val="24"/>
          <w:szCs w:val="24"/>
        </w:rPr>
        <w:t>2</w:t>
      </w:r>
      <w:r w:rsidRPr="00BE7797">
        <w:rPr>
          <w:rFonts w:hAnsi="宋体" w:hint="eastAsia"/>
          <w:sz w:val="24"/>
          <w:szCs w:val="24"/>
        </w:rPr>
        <w:t>，取步骤</w:t>
      </w:r>
      <w:r w:rsidRPr="00BE7797">
        <w:rPr>
          <w:rFonts w:hAnsi="宋体" w:hint="eastAsia"/>
          <w:sz w:val="24"/>
          <w:szCs w:val="24"/>
        </w:rPr>
        <w:t>1</w:t>
      </w:r>
      <w:r w:rsidR="00E673C6">
        <w:rPr>
          <w:rFonts w:hAnsi="宋体" w:hint="eastAsia"/>
          <w:sz w:val="24"/>
          <w:szCs w:val="24"/>
        </w:rPr>
        <w:t>中</w:t>
      </w:r>
      <w:r w:rsidR="00120A48" w:rsidRPr="00BE7797">
        <w:rPr>
          <w:rFonts w:hAnsi="宋体" w:hint="eastAsia"/>
          <w:sz w:val="24"/>
          <w:szCs w:val="24"/>
        </w:rPr>
        <w:t>滤波</w:t>
      </w:r>
      <w:r w:rsidR="00120A48" w:rsidRPr="00BE7797">
        <w:rPr>
          <w:rFonts w:hAnsi="宋体"/>
          <w:sz w:val="24"/>
          <w:szCs w:val="24"/>
        </w:rPr>
        <w:t>处理</w:t>
      </w:r>
      <w:r w:rsidR="00120A48">
        <w:rPr>
          <w:rFonts w:hAnsi="宋体" w:hint="eastAsia"/>
          <w:sz w:val="24"/>
          <w:szCs w:val="24"/>
        </w:rPr>
        <w:t>后的</w:t>
      </w:r>
      <w:r w:rsidRPr="00BE7797">
        <w:rPr>
          <w:rFonts w:hAnsi="宋体"/>
          <w:sz w:val="24"/>
          <w:szCs w:val="24"/>
        </w:rPr>
        <w:t>暗通道图</w:t>
      </w:r>
      <w:r w:rsidRPr="00BE7797">
        <w:rPr>
          <w:rFonts w:hAnsi="宋体" w:hint="eastAsia"/>
          <w:sz w:val="24"/>
          <w:szCs w:val="24"/>
        </w:rPr>
        <w:t>中</w:t>
      </w:r>
      <w:r w:rsidRPr="00BE7797">
        <w:rPr>
          <w:rFonts w:hAnsi="宋体"/>
          <w:sz w:val="24"/>
          <w:szCs w:val="24"/>
        </w:rPr>
        <w:t>像素点</w:t>
      </w:r>
      <w:r w:rsidRPr="00BD2E75">
        <w:rPr>
          <w:rFonts w:hAnsi="宋体" w:hint="eastAsia"/>
          <w:sz w:val="24"/>
          <w:szCs w:val="24"/>
        </w:rPr>
        <w:t>亮度排名前</w:t>
      </w:r>
      <w:r>
        <w:rPr>
          <w:rFonts w:hAnsi="宋体" w:hint="eastAsia"/>
          <w:sz w:val="24"/>
          <w:szCs w:val="24"/>
        </w:rPr>
        <w:t>0</w:t>
      </w:r>
      <w:r w:rsidRPr="00BE7797">
        <w:rPr>
          <w:rFonts w:hAnsi="宋体" w:hint="eastAsia"/>
          <w:sz w:val="24"/>
          <w:szCs w:val="24"/>
        </w:rPr>
        <w:t>.1</w:t>
      </w:r>
      <w:r w:rsidRPr="00BE7797">
        <w:rPr>
          <w:rFonts w:hAnsi="宋体"/>
          <w:sz w:val="24"/>
          <w:szCs w:val="24"/>
        </w:rPr>
        <w:t>%</w:t>
      </w:r>
      <w:r w:rsidR="00C2000E">
        <w:rPr>
          <w:rFonts w:hAnsi="宋体" w:hint="eastAsia"/>
          <w:sz w:val="24"/>
          <w:szCs w:val="24"/>
        </w:rPr>
        <w:t>像素</w:t>
      </w:r>
      <w:r w:rsidRPr="00BE7797">
        <w:rPr>
          <w:rFonts w:hAnsi="宋体"/>
          <w:sz w:val="24"/>
          <w:szCs w:val="24"/>
        </w:rPr>
        <w:t>点的平均值作为全局大气光的值</w:t>
      </w:r>
      <m:oMath>
        <m:r>
          <w:rPr>
            <w:rFonts w:ascii="Cambria Math" w:hAnsi="Cambria Math" w:hint="eastAsia"/>
            <w:sz w:val="24"/>
            <w:szCs w:val="24"/>
          </w:rPr>
          <m:t>A</m:t>
        </m:r>
      </m:oMath>
      <w:r w:rsidRPr="00BE7797">
        <w:rPr>
          <w:rFonts w:hAnsi="宋体" w:hint="eastAsia"/>
          <w:sz w:val="24"/>
          <w:szCs w:val="24"/>
        </w:rPr>
        <w:t>。</w:t>
      </w:r>
    </w:p>
    <w:p w14:paraId="7221C5CA" w14:textId="77777777" w:rsidR="00AF7163" w:rsidRPr="00BE7797" w:rsidRDefault="00AF7163" w:rsidP="00AF7163">
      <w:pPr>
        <w:spacing w:line="360" w:lineRule="auto"/>
        <w:ind w:firstLine="420"/>
        <w:rPr>
          <w:rFonts w:hAnsi="宋体"/>
          <w:sz w:val="24"/>
          <w:szCs w:val="24"/>
        </w:rPr>
      </w:pPr>
      <w:r w:rsidRPr="00BE7797">
        <w:rPr>
          <w:rFonts w:hAnsi="宋体" w:hint="eastAsia"/>
          <w:sz w:val="24"/>
          <w:szCs w:val="24"/>
        </w:rPr>
        <w:t>步骤</w:t>
      </w:r>
      <w:r w:rsidRPr="00BE7797">
        <w:rPr>
          <w:rFonts w:hAnsi="宋体" w:hint="eastAsia"/>
          <w:sz w:val="24"/>
          <w:szCs w:val="24"/>
        </w:rPr>
        <w:t>3</w:t>
      </w:r>
      <w:r w:rsidRPr="00BE7797">
        <w:rPr>
          <w:rFonts w:hAnsi="宋体" w:hint="eastAsia"/>
          <w:sz w:val="24"/>
          <w:szCs w:val="24"/>
        </w:rPr>
        <w:t>，根据</w:t>
      </w:r>
      <w:r w:rsidRPr="00BE7797">
        <w:rPr>
          <w:rFonts w:hAnsi="宋体"/>
          <w:sz w:val="24"/>
          <w:szCs w:val="24"/>
        </w:rPr>
        <w:t>大气</w:t>
      </w:r>
      <w:r w:rsidRPr="00BE7797">
        <w:rPr>
          <w:rFonts w:hAnsi="宋体" w:hint="eastAsia"/>
          <w:sz w:val="24"/>
          <w:szCs w:val="24"/>
        </w:rPr>
        <w:t>散射</w:t>
      </w:r>
      <w:r w:rsidRPr="00BE7797">
        <w:rPr>
          <w:rFonts w:hAnsi="宋体"/>
          <w:sz w:val="24"/>
          <w:szCs w:val="24"/>
        </w:rPr>
        <w:t>模型</w:t>
      </w:r>
      <w:r w:rsidRPr="00BE7797">
        <w:rPr>
          <w:rFonts w:hAnsi="宋体" w:hint="eastAsia"/>
          <w:sz w:val="24"/>
          <w:szCs w:val="24"/>
        </w:rPr>
        <w:t>：</w:t>
      </w:r>
    </w:p>
    <w:p w14:paraId="14ADC7D4" w14:textId="77777777" w:rsidR="00AF7163" w:rsidRPr="00BE7797" w:rsidRDefault="00AF7163" w:rsidP="00AF7163">
      <w:pPr>
        <w:spacing w:line="360" w:lineRule="auto"/>
        <w:jc w:val="right"/>
        <w:rPr>
          <w:rFonts w:ascii="Cambria Math" w:hAnsi="Cambria Math" w:hint="eastAsia"/>
          <w:i/>
          <w:sz w:val="24"/>
          <w:szCs w:val="24"/>
        </w:rPr>
      </w:pPr>
      <w:r w:rsidRPr="00BE7797">
        <w:rPr>
          <w:rFonts w:hAnsi="宋体" w:hint="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+A(1-t(i))</m:t>
        </m:r>
      </m:oMath>
      <w:r w:rsidRPr="00BE7797">
        <w:rPr>
          <w:rFonts w:hAnsi="宋体" w:hint="eastAsia"/>
          <w:i/>
          <w:sz w:val="24"/>
          <w:szCs w:val="24"/>
        </w:rPr>
        <w:t xml:space="preserve">            </w:t>
      </w:r>
      <w:r w:rsidRPr="00BE7797">
        <w:rPr>
          <w:rFonts w:hAnsi="宋体"/>
          <w:i/>
          <w:sz w:val="24"/>
          <w:szCs w:val="24"/>
        </w:rPr>
        <w:t xml:space="preserve">      </w:t>
      </w:r>
      <w:r w:rsidRPr="00BE7797">
        <w:rPr>
          <w:rFonts w:hAnsi="宋体"/>
          <w:sz w:val="24"/>
          <w:szCs w:val="24"/>
        </w:rPr>
        <w:t>(2)</w:t>
      </w:r>
    </w:p>
    <w:p w14:paraId="69D7C3CA" w14:textId="1875E958" w:rsidR="00AF7163" w:rsidRPr="00BE7797" w:rsidRDefault="00AF7163" w:rsidP="00AF7163">
      <w:pPr>
        <w:spacing w:line="360" w:lineRule="auto"/>
        <w:ind w:firstLine="420"/>
        <w:rPr>
          <w:rFonts w:hAnsi="宋体"/>
          <w:sz w:val="24"/>
          <w:szCs w:val="24"/>
        </w:rPr>
      </w:pPr>
      <w:r w:rsidRPr="00AF7163">
        <w:rPr>
          <w:rFonts w:hAnsi="宋体" w:hint="eastAsia"/>
          <w:sz w:val="24"/>
          <w:szCs w:val="24"/>
        </w:rPr>
        <w:t>其中，</w:t>
      </w:r>
      <m:oMath>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oMath>
      <w:r w:rsidRPr="00AF7163">
        <w:rPr>
          <w:rFonts w:hAnsi="宋体"/>
          <w:sz w:val="24"/>
          <w:szCs w:val="24"/>
        </w:rPr>
        <w:t>为</w:t>
      </w:r>
      <w:del w:id="339" w:author="SUN" w:date="2019-10-23T19:15:00Z">
        <w:r w:rsidRPr="00AF7163" w:rsidDel="003C4F18">
          <w:rPr>
            <w:rFonts w:hAnsi="宋体" w:hint="eastAsia"/>
            <w:sz w:val="24"/>
            <w:szCs w:val="24"/>
          </w:rPr>
          <w:delText>像素点</w:delText>
        </w:r>
        <w:r w:rsidRPr="00AF7163" w:rsidDel="003C4F18">
          <w:rPr>
            <w:rFonts w:hAnsi="宋体"/>
            <w:i/>
            <w:sz w:val="24"/>
            <w:szCs w:val="24"/>
          </w:rPr>
          <w:delText>i</w:delText>
        </w:r>
        <w:r w:rsidRPr="00AF7163" w:rsidDel="003C4F18">
          <w:rPr>
            <w:rFonts w:hAnsi="宋体"/>
            <w:sz w:val="24"/>
            <w:szCs w:val="24"/>
          </w:rPr>
          <w:delText>待去雾</w:delText>
        </w:r>
        <w:r w:rsidRPr="00AF7163" w:rsidDel="003C4F18">
          <w:rPr>
            <w:rFonts w:hAnsi="宋体" w:hint="eastAsia"/>
            <w:sz w:val="24"/>
            <w:szCs w:val="24"/>
          </w:rPr>
          <w:delText>的</w:delText>
        </w:r>
      </w:del>
      <w:del w:id="340" w:author="SUN" w:date="2019-10-23T19:16:00Z">
        <w:r w:rsidRPr="00AF7163" w:rsidDel="003C4F18">
          <w:rPr>
            <w:rFonts w:hAnsi="宋体" w:hint="eastAsia"/>
            <w:sz w:val="24"/>
            <w:szCs w:val="24"/>
          </w:rPr>
          <w:delText>暗通道</w:delText>
        </w:r>
        <w:r w:rsidRPr="00AF7163" w:rsidDel="003C4F18">
          <w:rPr>
            <w:rFonts w:hAnsi="宋体"/>
            <w:sz w:val="24"/>
            <w:szCs w:val="24"/>
          </w:rPr>
          <w:delText>图像</w:delText>
        </w:r>
      </w:del>
      <w:ins w:id="341" w:author="SUN" w:date="2019-10-23T19:16:00Z">
        <w:r w:rsidR="003C4F18">
          <w:rPr>
            <w:rFonts w:hAnsi="宋体" w:hint="eastAsia"/>
            <w:sz w:val="24"/>
            <w:szCs w:val="24"/>
          </w:rPr>
          <w:t>待去雾</w:t>
        </w:r>
        <w:r w:rsidR="003C4F18">
          <w:rPr>
            <w:rFonts w:hAnsi="宋体"/>
            <w:sz w:val="24"/>
            <w:szCs w:val="24"/>
          </w:rPr>
          <w:t>图像</w:t>
        </w:r>
      </w:ins>
      <w:ins w:id="342" w:author="SUN" w:date="2019-10-23T19:17:00Z">
        <w:r w:rsidR="003C4F18">
          <w:rPr>
            <w:rFonts w:hAnsi="宋体" w:hint="eastAsia"/>
            <w:sz w:val="24"/>
            <w:szCs w:val="24"/>
          </w:rPr>
          <w:t>的</w:t>
        </w:r>
      </w:ins>
      <w:ins w:id="343" w:author="SUN" w:date="2019-10-23T19:15:00Z">
        <w:r w:rsidR="003C4F18">
          <w:rPr>
            <w:rFonts w:hAnsi="宋体" w:hint="eastAsia"/>
            <w:sz w:val="24"/>
            <w:szCs w:val="24"/>
          </w:rPr>
          <w:t>暗通道图像中</w:t>
        </w:r>
        <w:r w:rsidR="003C4F18">
          <w:rPr>
            <w:rFonts w:hAnsi="宋体"/>
            <w:sz w:val="24"/>
            <w:szCs w:val="24"/>
          </w:rPr>
          <w:t>像素点</w:t>
        </w:r>
        <w:r w:rsidR="003C4F18" w:rsidRPr="003C4F18">
          <w:rPr>
            <w:rFonts w:hAnsi="宋体" w:hint="eastAsia"/>
            <w:i/>
            <w:sz w:val="24"/>
            <w:szCs w:val="24"/>
            <w:rPrChange w:id="344" w:author="SUN" w:date="2019-10-23T19:16:00Z">
              <w:rPr>
                <w:rFonts w:hAnsi="宋体" w:hint="eastAsia"/>
                <w:sz w:val="24"/>
                <w:szCs w:val="24"/>
              </w:rPr>
            </w:rPrChange>
          </w:rPr>
          <w:t>i</w:t>
        </w:r>
      </w:ins>
      <w:ins w:id="345" w:author="SUN" w:date="2019-10-23T19:16:00Z">
        <w:r w:rsidR="003C4F18" w:rsidRPr="003C4F18">
          <w:rPr>
            <w:rFonts w:hAnsi="宋体" w:hint="eastAsia"/>
            <w:sz w:val="24"/>
            <w:szCs w:val="24"/>
            <w:rPrChange w:id="346" w:author="SUN" w:date="2019-10-23T19:16:00Z">
              <w:rPr>
                <w:rFonts w:hAnsi="宋体" w:hint="eastAsia"/>
                <w:i/>
                <w:sz w:val="24"/>
                <w:szCs w:val="24"/>
              </w:rPr>
            </w:rPrChange>
          </w:rPr>
          <w:t>的</w:t>
        </w:r>
        <w:r w:rsidR="003C4F18" w:rsidRPr="003C4F18">
          <w:rPr>
            <w:rFonts w:hAnsi="宋体"/>
            <w:sz w:val="24"/>
            <w:szCs w:val="24"/>
            <w:rPrChange w:id="347" w:author="SUN" w:date="2019-10-23T19:16:00Z">
              <w:rPr>
                <w:rFonts w:hAnsi="宋体"/>
                <w:i/>
                <w:sz w:val="24"/>
                <w:szCs w:val="24"/>
              </w:rPr>
            </w:rPrChange>
          </w:rPr>
          <w:t>值</w:t>
        </w:r>
      </w:ins>
      <w:r w:rsidRPr="00AF7163">
        <w:rPr>
          <w:rFonts w:hAnsi="宋体" w:hint="eastAsia"/>
          <w:sz w:val="24"/>
          <w:szCs w:val="24"/>
        </w:rPr>
        <w:t>；</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oMath>
      <w:r w:rsidRPr="00AF7163">
        <w:rPr>
          <w:rFonts w:hAnsi="宋体" w:hint="eastAsia"/>
          <w:sz w:val="24"/>
          <w:szCs w:val="24"/>
        </w:rPr>
        <w:t>为</w:t>
      </w:r>
      <w:del w:id="348" w:author="SUN" w:date="2019-10-23T19:17:00Z">
        <w:r w:rsidRPr="00AF7163" w:rsidDel="003C4F18">
          <w:rPr>
            <w:rFonts w:hAnsi="宋体" w:hint="eastAsia"/>
            <w:sz w:val="24"/>
            <w:szCs w:val="24"/>
          </w:rPr>
          <w:delText>像素点</w:delText>
        </w:r>
        <w:r w:rsidRPr="00AF7163" w:rsidDel="003C4F18">
          <w:rPr>
            <w:rFonts w:hAnsi="宋体"/>
            <w:i/>
            <w:sz w:val="24"/>
            <w:szCs w:val="24"/>
          </w:rPr>
          <w:delText>i</w:delText>
        </w:r>
        <w:r w:rsidRPr="00AF7163" w:rsidDel="003C4F18">
          <w:rPr>
            <w:rFonts w:hAnsi="宋体" w:hint="eastAsia"/>
            <w:sz w:val="24"/>
            <w:szCs w:val="24"/>
          </w:rPr>
          <w:delText>的无雾图像的</w:delText>
        </w:r>
        <w:r w:rsidRPr="00AF7163" w:rsidDel="003C4F18">
          <w:rPr>
            <w:rFonts w:hAnsi="宋体"/>
            <w:sz w:val="24"/>
            <w:szCs w:val="24"/>
          </w:rPr>
          <w:delText>暗通道图像</w:delText>
        </w:r>
      </w:del>
      <w:ins w:id="349" w:author="SUN" w:date="2019-10-23T19:17:00Z">
        <w:r w:rsidR="003C4F18">
          <w:rPr>
            <w:rFonts w:hAnsi="宋体" w:hint="eastAsia"/>
            <w:sz w:val="24"/>
            <w:szCs w:val="24"/>
          </w:rPr>
          <w:t>无</w:t>
        </w:r>
        <w:r w:rsidR="003C4F18">
          <w:rPr>
            <w:rFonts w:hAnsi="宋体" w:hint="eastAsia"/>
            <w:sz w:val="24"/>
            <w:szCs w:val="24"/>
          </w:rPr>
          <w:t>雾</w:t>
        </w:r>
        <w:r w:rsidR="003C4F18">
          <w:rPr>
            <w:rFonts w:hAnsi="宋体"/>
            <w:sz w:val="24"/>
            <w:szCs w:val="24"/>
          </w:rPr>
          <w:t>图像</w:t>
        </w:r>
        <w:r w:rsidR="003C4F18">
          <w:rPr>
            <w:rFonts w:hAnsi="宋体" w:hint="eastAsia"/>
            <w:sz w:val="24"/>
            <w:szCs w:val="24"/>
          </w:rPr>
          <w:t>的暗通道图像中</w:t>
        </w:r>
        <w:r w:rsidR="003C4F18">
          <w:rPr>
            <w:rFonts w:hAnsi="宋体"/>
            <w:sz w:val="24"/>
            <w:szCs w:val="24"/>
          </w:rPr>
          <w:t>像素点</w:t>
        </w:r>
        <w:r w:rsidR="003C4F18" w:rsidRPr="00935879">
          <w:rPr>
            <w:rFonts w:hAnsi="宋体" w:hint="eastAsia"/>
            <w:i/>
            <w:sz w:val="24"/>
            <w:szCs w:val="24"/>
          </w:rPr>
          <w:t>i</w:t>
        </w:r>
        <w:r w:rsidR="003C4F18" w:rsidRPr="00935879">
          <w:rPr>
            <w:rFonts w:hAnsi="宋体" w:hint="eastAsia"/>
            <w:sz w:val="24"/>
            <w:szCs w:val="24"/>
          </w:rPr>
          <w:t>的</w:t>
        </w:r>
        <w:r w:rsidR="003C4F18" w:rsidRPr="00935879">
          <w:rPr>
            <w:rFonts w:hAnsi="宋体"/>
            <w:sz w:val="24"/>
            <w:szCs w:val="24"/>
          </w:rPr>
          <w:t>值</w:t>
        </w:r>
      </w:ins>
      <w:r w:rsidRPr="00AF7163">
        <w:rPr>
          <w:rFonts w:hAnsi="宋体" w:hint="eastAsia"/>
          <w:sz w:val="24"/>
          <w:szCs w:val="24"/>
        </w:rPr>
        <w:t>；</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oMath>
      <w:r w:rsidRPr="00AF7163">
        <w:rPr>
          <w:rFonts w:hAnsi="宋体" w:hint="eastAsia"/>
          <w:sz w:val="24"/>
          <w:szCs w:val="24"/>
        </w:rPr>
        <w:t>为</w:t>
      </w:r>
      <w:del w:id="350" w:author="SUN" w:date="2019-10-23T19:17:00Z">
        <w:r w:rsidRPr="00AF7163" w:rsidDel="003C4F18">
          <w:rPr>
            <w:rFonts w:hAnsi="宋体"/>
            <w:sz w:val="24"/>
            <w:szCs w:val="24"/>
          </w:rPr>
          <w:delText>像素点</w:delText>
        </w:r>
        <w:r w:rsidRPr="00AF7163" w:rsidDel="003C4F18">
          <w:rPr>
            <w:rFonts w:hAnsi="宋体"/>
            <w:i/>
            <w:sz w:val="24"/>
            <w:szCs w:val="24"/>
          </w:rPr>
          <w:delText>i</w:delText>
        </w:r>
        <w:r w:rsidRPr="00AF7163" w:rsidDel="003C4F18">
          <w:rPr>
            <w:rFonts w:hAnsi="宋体" w:hint="eastAsia"/>
            <w:sz w:val="24"/>
            <w:szCs w:val="24"/>
          </w:rPr>
          <w:delText>的透射率图像</w:delText>
        </w:r>
      </w:del>
      <w:ins w:id="351" w:author="SUN" w:date="2019-10-23T19:18:00Z">
        <w:r w:rsidR="003C4F18">
          <w:rPr>
            <w:rFonts w:hAnsi="宋体" w:hint="eastAsia"/>
            <w:sz w:val="24"/>
            <w:szCs w:val="24"/>
          </w:rPr>
          <w:t>透射率图像</w:t>
        </w:r>
        <w:r w:rsidR="003C4F18">
          <w:rPr>
            <w:rFonts w:hAnsi="宋体"/>
            <w:sz w:val="24"/>
            <w:szCs w:val="24"/>
          </w:rPr>
          <w:t>中像素点</w:t>
        </w:r>
        <w:r w:rsidR="003C4F18" w:rsidRPr="003C4F18">
          <w:rPr>
            <w:rFonts w:hAnsi="宋体"/>
            <w:i/>
            <w:sz w:val="24"/>
            <w:szCs w:val="24"/>
            <w:rPrChange w:id="352" w:author="SUN" w:date="2019-10-23T19:18:00Z">
              <w:rPr>
                <w:rFonts w:hAnsi="宋体"/>
                <w:sz w:val="24"/>
                <w:szCs w:val="24"/>
              </w:rPr>
            </w:rPrChange>
          </w:rPr>
          <w:t>i</w:t>
        </w:r>
        <w:r w:rsidR="003C4F18">
          <w:rPr>
            <w:rFonts w:hAnsi="宋体" w:hint="eastAsia"/>
            <w:sz w:val="24"/>
            <w:szCs w:val="24"/>
          </w:rPr>
          <w:t>的</w:t>
        </w:r>
        <w:r w:rsidR="003C4F18">
          <w:rPr>
            <w:rFonts w:hAnsi="宋体"/>
            <w:sz w:val="24"/>
            <w:szCs w:val="24"/>
          </w:rPr>
          <w:t>值</w:t>
        </w:r>
      </w:ins>
      <w:bookmarkStart w:id="353" w:name="_GoBack"/>
      <w:bookmarkEnd w:id="353"/>
      <w:r w:rsidRPr="00AF7163">
        <w:rPr>
          <w:rFonts w:hAnsi="宋体" w:hint="eastAsia"/>
          <w:sz w:val="24"/>
          <w:szCs w:val="24"/>
        </w:rPr>
        <w:t>；</w:t>
      </w:r>
      <m:oMath>
        <m:r>
          <w:rPr>
            <w:rFonts w:ascii="Cambria Math" w:hAnsi="Cambria Math" w:hint="eastAsia"/>
            <w:sz w:val="24"/>
            <w:szCs w:val="24"/>
          </w:rPr>
          <m:t>A</m:t>
        </m:r>
      </m:oMath>
      <w:r w:rsidRPr="00AF7163">
        <w:rPr>
          <w:rFonts w:hAnsi="宋体" w:hint="eastAsia"/>
          <w:sz w:val="24"/>
          <w:szCs w:val="24"/>
        </w:rPr>
        <w:t>为</w:t>
      </w:r>
      <w:r w:rsidRPr="00AF7163">
        <w:rPr>
          <w:rFonts w:hAnsi="宋体"/>
          <w:sz w:val="24"/>
          <w:szCs w:val="24"/>
        </w:rPr>
        <w:t>全局大气光的值</w:t>
      </w:r>
      <w:r w:rsidRPr="00AF7163">
        <w:rPr>
          <w:rFonts w:hAnsi="宋体" w:hint="eastAsia"/>
          <w:sz w:val="24"/>
          <w:szCs w:val="24"/>
        </w:rPr>
        <w:t>；根据</w:t>
      </w:r>
      <w:r w:rsidRPr="00AF7163">
        <w:rPr>
          <w:rFonts w:hAnsi="宋体"/>
          <w:sz w:val="24"/>
          <w:szCs w:val="24"/>
        </w:rPr>
        <w:t>暗通道</w:t>
      </w:r>
      <w:r w:rsidRPr="00AF7163">
        <w:rPr>
          <w:rFonts w:hAnsi="宋体" w:hint="eastAsia"/>
          <w:sz w:val="24"/>
          <w:szCs w:val="24"/>
        </w:rPr>
        <w:t>先验知识（无雾图像</w:t>
      </w:r>
      <w:r w:rsidRPr="00AF7163">
        <w:rPr>
          <w:rFonts w:hAnsi="宋体"/>
          <w:sz w:val="24"/>
          <w:szCs w:val="24"/>
        </w:rPr>
        <w:t>的暗通道图</w:t>
      </w:r>
      <w:r w:rsidRPr="00AF7163">
        <w:rPr>
          <w:rFonts w:hAnsi="宋体" w:hint="eastAsia"/>
          <w:sz w:val="24"/>
          <w:szCs w:val="24"/>
        </w:rPr>
        <w:t>中</w:t>
      </w:r>
      <w:r w:rsidRPr="00AF7163">
        <w:rPr>
          <w:rFonts w:hAnsi="宋体"/>
          <w:sz w:val="24"/>
          <w:szCs w:val="24"/>
        </w:rPr>
        <w:t>的像素</w:t>
      </w:r>
      <w:r w:rsidRPr="00AF7163">
        <w:rPr>
          <w:rFonts w:hAnsi="宋体" w:hint="eastAsia"/>
          <w:sz w:val="24"/>
          <w:szCs w:val="24"/>
        </w:rPr>
        <w:t>值</w:t>
      </w:r>
      <w:r w:rsidRPr="00AF7163">
        <w:rPr>
          <w:rFonts w:hAnsi="宋体"/>
          <w:sz w:val="24"/>
          <w:szCs w:val="24"/>
        </w:rPr>
        <w:t>很低，</w:t>
      </w:r>
      <w:r w:rsidRPr="00AF7163">
        <w:rPr>
          <w:rFonts w:hAnsi="宋体" w:hint="eastAsia"/>
          <w:sz w:val="24"/>
          <w:szCs w:val="24"/>
        </w:rPr>
        <w:t>暗通道先验理论指出无雾图像</w:t>
      </w:r>
      <w:r w:rsidRPr="00AF7163">
        <w:rPr>
          <w:rFonts w:hAnsi="宋体"/>
          <w:sz w:val="24"/>
          <w:szCs w:val="24"/>
        </w:rPr>
        <w:t>的</w:t>
      </w:r>
      <w:r w:rsidRPr="00AF7163">
        <w:rPr>
          <w:rFonts w:hAnsi="宋体" w:hint="eastAsia"/>
          <w:sz w:val="24"/>
          <w:szCs w:val="24"/>
        </w:rPr>
        <w:t>暗通道</w:t>
      </w:r>
      <w:r w:rsidRPr="00AF7163">
        <w:rPr>
          <w:rFonts w:hAnsi="宋体"/>
          <w:sz w:val="24"/>
          <w:szCs w:val="24"/>
        </w:rPr>
        <w:t>图</w:t>
      </w:r>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dark</m:t>
            </m:r>
          </m:sup>
        </m:sSup>
        <m:r>
          <m:rPr>
            <m:sty m:val="p"/>
          </m:rPr>
          <w:rPr>
            <w:rFonts w:ascii="Cambria Math" w:hAnsi="Cambria Math"/>
            <w:sz w:val="24"/>
            <w:szCs w:val="24"/>
          </w:rPr>
          <m:t>→0</m:t>
        </m:r>
      </m:oMath>
      <w:r w:rsidRPr="00AF7163">
        <w:rPr>
          <w:rFonts w:hAnsi="宋体" w:hint="eastAsia"/>
          <w:sz w:val="24"/>
          <w:szCs w:val="24"/>
        </w:rPr>
        <w:t>）结合</w:t>
      </w:r>
      <w:r w:rsidRPr="00AF7163">
        <w:rPr>
          <w:rFonts w:hAnsi="宋体"/>
          <w:sz w:val="24"/>
          <w:szCs w:val="24"/>
        </w:rPr>
        <w:t>式</w:t>
      </w:r>
      <w:r w:rsidRPr="00AF7163">
        <w:rPr>
          <w:rFonts w:hAnsi="宋体" w:hint="eastAsia"/>
          <w:sz w:val="24"/>
          <w:szCs w:val="24"/>
        </w:rPr>
        <w:t>(</w:t>
      </w:r>
      <w:r w:rsidRPr="00AF7163">
        <w:rPr>
          <w:rFonts w:hAnsi="宋体"/>
          <w:sz w:val="24"/>
          <w:szCs w:val="24"/>
        </w:rPr>
        <w:t>1</w:t>
      </w:r>
      <w:r w:rsidRPr="00AF7163">
        <w:rPr>
          <w:rFonts w:hAnsi="宋体" w:hint="eastAsia"/>
          <w:sz w:val="24"/>
          <w:szCs w:val="24"/>
        </w:rPr>
        <w:t>)</w:t>
      </w:r>
      <w:r w:rsidRPr="00AF7163">
        <w:rPr>
          <w:rFonts w:hAnsi="宋体" w:hint="eastAsia"/>
          <w:sz w:val="24"/>
          <w:szCs w:val="24"/>
        </w:rPr>
        <w:t>和</w:t>
      </w:r>
      <w:r w:rsidRPr="00AF7163">
        <w:rPr>
          <w:rFonts w:hAnsi="宋体"/>
          <w:sz w:val="24"/>
          <w:szCs w:val="24"/>
        </w:rPr>
        <w:t>式</w:t>
      </w:r>
      <w:r w:rsidRPr="00AF7163">
        <w:rPr>
          <w:rFonts w:hAnsi="宋体" w:hint="eastAsia"/>
          <w:sz w:val="24"/>
          <w:szCs w:val="24"/>
        </w:rPr>
        <w:t>(</w:t>
      </w:r>
      <w:r w:rsidRPr="00AF7163">
        <w:rPr>
          <w:rFonts w:hAnsi="宋体"/>
          <w:sz w:val="24"/>
          <w:szCs w:val="24"/>
        </w:rPr>
        <w:t>2</w:t>
      </w:r>
      <w:r w:rsidRPr="00AF7163">
        <w:rPr>
          <w:rFonts w:hAnsi="宋体" w:hint="eastAsia"/>
          <w:sz w:val="24"/>
          <w:szCs w:val="24"/>
        </w:rPr>
        <w:t>)</w:t>
      </w:r>
      <w:r w:rsidRPr="00AF7163">
        <w:rPr>
          <w:rFonts w:hAnsi="宋体" w:hint="eastAsia"/>
          <w:sz w:val="24"/>
          <w:szCs w:val="24"/>
        </w:rPr>
        <w:t>，令</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=0</m:t>
        </m:r>
      </m:oMath>
      <w:r w:rsidRPr="00AF7163">
        <w:rPr>
          <w:rFonts w:hAnsi="宋体" w:hint="eastAsia"/>
          <w:sz w:val="24"/>
          <w:szCs w:val="24"/>
        </w:rPr>
        <w:t>推导</w:t>
      </w:r>
      <w:r w:rsidRPr="00AF7163">
        <w:rPr>
          <w:rFonts w:hAnsi="宋体"/>
          <w:sz w:val="24"/>
          <w:szCs w:val="24"/>
        </w:rPr>
        <w:t>出透射率</w:t>
      </w:r>
      <w:r w:rsidRPr="00BE7797">
        <w:rPr>
          <w:rFonts w:hAnsi="宋体" w:hint="eastAsia"/>
          <w:sz w:val="24"/>
          <w:szCs w:val="24"/>
        </w:rPr>
        <w:t>图像</w:t>
      </w:r>
      <w:r w:rsidR="000C5C23">
        <w:rPr>
          <w:rFonts w:hAnsi="宋体" w:hint="eastAsia"/>
          <w:sz w:val="24"/>
          <w:szCs w:val="24"/>
        </w:rPr>
        <w:t>（如图</w:t>
      </w:r>
      <w:r w:rsidR="000C5C23">
        <w:rPr>
          <w:rFonts w:hAnsi="宋体" w:hint="eastAsia"/>
          <w:sz w:val="24"/>
          <w:szCs w:val="24"/>
        </w:rPr>
        <w:t>4</w:t>
      </w:r>
      <w:r w:rsidR="000C5C23">
        <w:rPr>
          <w:rFonts w:hAnsi="宋体" w:hint="eastAsia"/>
          <w:sz w:val="24"/>
          <w:szCs w:val="24"/>
        </w:rPr>
        <w:t>所示）</w:t>
      </w:r>
      <w:r w:rsidRPr="00AF7163">
        <w:rPr>
          <w:rFonts w:hAnsi="宋体" w:hint="eastAsia"/>
          <w:sz w:val="24"/>
          <w:szCs w:val="24"/>
        </w:rPr>
        <w:t>为</w:t>
      </w:r>
      <w:r w:rsidRPr="00AF7163">
        <w:rPr>
          <w:rFonts w:hAnsi="宋体"/>
          <w:sz w:val="24"/>
          <w:szCs w:val="24"/>
        </w:rPr>
        <w:t>：</w:t>
      </w:r>
      <w:r w:rsidRPr="00BE7797">
        <w:rPr>
          <w:rFonts w:hAnsi="宋体" w:hint="eastAsia"/>
          <w:sz w:val="24"/>
          <w:szCs w:val="24"/>
        </w:rPr>
        <w:t xml:space="preserve"> </w:t>
      </w:r>
    </w:p>
    <w:p w14:paraId="157F09EE" w14:textId="77777777" w:rsidR="00AF7163" w:rsidRPr="00BE7797" w:rsidRDefault="00AF7163" w:rsidP="00AF7163">
      <w:pPr>
        <w:spacing w:line="360" w:lineRule="auto"/>
        <w:jc w:val="right"/>
        <w:rPr>
          <w:rFonts w:hAnsi="宋体"/>
          <w:sz w:val="24"/>
          <w:szCs w:val="24"/>
        </w:rPr>
      </w:pPr>
      <w:r w:rsidRPr="00BE7797">
        <w:rPr>
          <w:rFonts w:hAnsi="宋体"/>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=1-ω</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O</m:t>
                </m:r>
              </m:e>
              <m:sup>
                <m:r>
                  <w:rPr>
                    <w:rFonts w:ascii="Cambria Math" w:hAnsi="Cambria Math"/>
                    <w:sz w:val="24"/>
                    <w:szCs w:val="24"/>
                  </w:rPr>
                  <m:t>dark</m:t>
                </m:r>
              </m:sup>
            </m:sSup>
            <m:d>
              <m:dPr>
                <m:ctrlPr>
                  <w:rPr>
                    <w:rFonts w:ascii="Cambria Math" w:hAnsi="Cambria Math"/>
                    <w:i/>
                    <w:sz w:val="24"/>
                    <w:szCs w:val="24"/>
                  </w:rPr>
                </m:ctrlPr>
              </m:dPr>
              <m:e>
                <m:r>
                  <w:rPr>
                    <w:rFonts w:ascii="Cambria Math" w:hAnsi="Cambria Math"/>
                    <w:sz w:val="24"/>
                    <w:szCs w:val="24"/>
                  </w:rPr>
                  <m:t>i</m:t>
                </m:r>
              </m:e>
            </m:d>
          </m:num>
          <m:den>
            <m:r>
              <w:rPr>
                <w:rFonts w:ascii="Cambria Math" w:hAnsi="Cambria Math"/>
                <w:sz w:val="24"/>
                <w:szCs w:val="24"/>
              </w:rPr>
              <m:t>A</m:t>
            </m:r>
          </m:den>
        </m:f>
      </m:oMath>
      <w:r w:rsidRPr="00BE7797">
        <w:rPr>
          <w:rFonts w:hAnsi="宋体" w:hint="eastAsia"/>
          <w:sz w:val="24"/>
          <w:szCs w:val="24"/>
        </w:rPr>
        <w:t xml:space="preserve">    </w:t>
      </w:r>
      <w:r w:rsidRPr="00BE7797">
        <w:rPr>
          <w:rFonts w:hAnsi="宋体"/>
          <w:sz w:val="24"/>
          <w:szCs w:val="24"/>
        </w:rPr>
        <w:t xml:space="preserve">                        (3)</w:t>
      </w:r>
    </w:p>
    <w:p w14:paraId="45ACB85E" w14:textId="77777777" w:rsidR="00AF7163" w:rsidRPr="00AF7163" w:rsidRDefault="00AF7163" w:rsidP="00AF7163">
      <w:pPr>
        <w:snapToGrid w:val="0"/>
        <w:spacing w:line="360" w:lineRule="auto"/>
        <w:ind w:firstLineChars="200" w:firstLine="480"/>
        <w:jc w:val="left"/>
        <w:textAlignment w:val="baseline"/>
        <w:rPr>
          <w:rFonts w:ascii="宋体" w:hAnsi="宋体"/>
          <w:sz w:val="24"/>
        </w:rPr>
      </w:pPr>
      <w:r>
        <w:rPr>
          <w:rFonts w:hAnsi="宋体" w:hint="eastAsia"/>
          <w:sz w:val="24"/>
          <w:szCs w:val="24"/>
        </w:rPr>
        <w:t>其中，</w:t>
      </w:r>
      <m:oMath>
        <m:r>
          <w:rPr>
            <w:rFonts w:ascii="Cambria Math" w:hAnsi="Cambria Math"/>
            <w:sz w:val="24"/>
            <w:szCs w:val="24"/>
          </w:rPr>
          <m:t>ω</m:t>
        </m:r>
      </m:oMath>
      <w:r w:rsidRPr="00BE7797">
        <w:rPr>
          <w:rFonts w:hAnsi="宋体" w:hint="eastAsia"/>
          <w:sz w:val="24"/>
          <w:szCs w:val="24"/>
        </w:rPr>
        <w:t>为雾常量参数，</w:t>
      </w:r>
      <w:r w:rsidRPr="00BE7797">
        <w:rPr>
          <w:rFonts w:hAnsi="宋体"/>
          <w:sz w:val="24"/>
          <w:szCs w:val="24"/>
        </w:rPr>
        <w:t>为了保留部分</w:t>
      </w:r>
      <w:r w:rsidRPr="00BE7797">
        <w:rPr>
          <w:rFonts w:hAnsi="宋体" w:hint="eastAsia"/>
          <w:sz w:val="24"/>
          <w:szCs w:val="24"/>
        </w:rPr>
        <w:t>图像</w:t>
      </w:r>
      <w:r w:rsidRPr="00BE7797">
        <w:rPr>
          <w:rFonts w:hAnsi="宋体"/>
          <w:sz w:val="24"/>
          <w:szCs w:val="24"/>
        </w:rPr>
        <w:t>中的雾</w:t>
      </w:r>
      <w:r w:rsidRPr="00BE7797">
        <w:rPr>
          <w:rFonts w:hAnsi="宋体" w:hint="eastAsia"/>
          <w:sz w:val="24"/>
          <w:szCs w:val="24"/>
        </w:rPr>
        <w:t>，给</w:t>
      </w:r>
      <w:r w:rsidRPr="00BE7797">
        <w:rPr>
          <w:rFonts w:hAnsi="宋体"/>
          <w:sz w:val="24"/>
          <w:szCs w:val="24"/>
        </w:rPr>
        <w:t>人以景深效果，我们</w:t>
      </w:r>
      <w:r w:rsidRPr="00BE7797">
        <w:rPr>
          <w:rFonts w:hAnsi="宋体" w:hint="eastAsia"/>
          <w:sz w:val="24"/>
          <w:szCs w:val="24"/>
        </w:rPr>
        <w:t>取值为</w:t>
      </w:r>
      <w:r w:rsidRPr="00BE7797">
        <w:rPr>
          <w:rFonts w:hAnsi="宋体" w:hint="eastAsia"/>
          <w:sz w:val="24"/>
          <w:szCs w:val="24"/>
        </w:rPr>
        <w:t>0.95</w:t>
      </w:r>
      <w:r w:rsidRPr="00BE7797">
        <w:rPr>
          <w:rFonts w:hAnsi="宋体" w:hint="eastAsia"/>
          <w:sz w:val="24"/>
          <w:szCs w:val="24"/>
        </w:rPr>
        <w:t>。</w:t>
      </w:r>
    </w:p>
    <w:p w14:paraId="0E29BDE0" w14:textId="77777777" w:rsidR="00AF7163" w:rsidRDefault="00AF7163" w:rsidP="00AF7163">
      <w:pPr>
        <w:spacing w:line="360" w:lineRule="auto"/>
        <w:ind w:firstLineChars="200" w:firstLine="480"/>
        <w:rPr>
          <w:rFonts w:hAnsi="宋体"/>
          <w:sz w:val="24"/>
          <w:szCs w:val="24"/>
        </w:rPr>
      </w:pPr>
      <w:r w:rsidRPr="00BE7797">
        <w:rPr>
          <w:rFonts w:hAnsi="宋体" w:hint="eastAsia"/>
          <w:sz w:val="24"/>
          <w:szCs w:val="24"/>
        </w:rPr>
        <w:t>步骤</w:t>
      </w:r>
      <w:r w:rsidRPr="00BE7797">
        <w:rPr>
          <w:rFonts w:hAnsi="宋体" w:hint="eastAsia"/>
          <w:sz w:val="24"/>
          <w:szCs w:val="24"/>
        </w:rPr>
        <w:t>4</w:t>
      </w:r>
      <w:r w:rsidRPr="00BE7797">
        <w:rPr>
          <w:rFonts w:hAnsi="宋体" w:hint="eastAsia"/>
          <w:sz w:val="24"/>
          <w:szCs w:val="24"/>
        </w:rPr>
        <w:t>，</w:t>
      </w:r>
      <w:r>
        <w:rPr>
          <w:rFonts w:hAnsi="宋体" w:hint="eastAsia"/>
          <w:sz w:val="24"/>
          <w:szCs w:val="24"/>
        </w:rPr>
        <w:t>采用</w:t>
      </w:r>
      <w:r w:rsidRPr="00BE7797">
        <w:rPr>
          <w:rFonts w:asciiTheme="minorEastAsia" w:eastAsiaTheme="minorEastAsia" w:hAnsiTheme="minorEastAsia"/>
          <w:sz w:val="24"/>
          <w:szCs w:val="24"/>
        </w:rPr>
        <w:t>导向滤波处理</w:t>
      </w:r>
      <w:r w:rsidRPr="00BE7797">
        <w:rPr>
          <w:rFonts w:asciiTheme="minorEastAsia" w:eastAsiaTheme="minorEastAsia" w:hAnsiTheme="minorEastAsia" w:hint="eastAsia"/>
          <w:sz w:val="24"/>
          <w:szCs w:val="24"/>
        </w:rPr>
        <w:t>对步骤</w:t>
      </w:r>
      <w:r w:rsidRPr="00BE7797">
        <w:rPr>
          <w:rFonts w:asciiTheme="minorEastAsia" w:eastAsiaTheme="minorEastAsia" w:hAnsiTheme="minorEastAsia"/>
          <w:sz w:val="24"/>
          <w:szCs w:val="24"/>
        </w:rPr>
        <w:t>3</w:t>
      </w:r>
      <w:r w:rsidRPr="00BE7797">
        <w:rPr>
          <w:rFonts w:asciiTheme="minorEastAsia" w:eastAsiaTheme="minorEastAsia" w:hAnsiTheme="minorEastAsia" w:hint="eastAsia"/>
          <w:sz w:val="24"/>
          <w:szCs w:val="24"/>
        </w:rPr>
        <w:t>得到</w:t>
      </w:r>
      <w:r w:rsidRPr="00BE7797">
        <w:rPr>
          <w:rFonts w:asciiTheme="minorEastAsia" w:eastAsiaTheme="minorEastAsia" w:hAnsiTheme="minorEastAsia"/>
          <w:sz w:val="24"/>
          <w:szCs w:val="24"/>
        </w:rPr>
        <w:t>的透射</w:t>
      </w:r>
      <w:r>
        <w:rPr>
          <w:rFonts w:asciiTheme="minorEastAsia" w:eastAsiaTheme="minorEastAsia" w:hAnsiTheme="minorEastAsia" w:hint="eastAsia"/>
          <w:sz w:val="24"/>
          <w:szCs w:val="24"/>
        </w:rPr>
        <w:t>率</w:t>
      </w:r>
      <w:r w:rsidRPr="00BE7797">
        <w:rPr>
          <w:rFonts w:asciiTheme="minorEastAsia" w:eastAsiaTheme="minorEastAsia" w:hAnsiTheme="minorEastAsia"/>
          <w:sz w:val="24"/>
          <w:szCs w:val="24"/>
        </w:rPr>
        <w:t>图</w:t>
      </w:r>
      <w:r>
        <w:rPr>
          <w:rFonts w:asciiTheme="minorEastAsia" w:eastAsiaTheme="minorEastAsia" w:hAnsiTheme="minorEastAsia" w:hint="eastAsia"/>
          <w:sz w:val="24"/>
          <w:szCs w:val="24"/>
        </w:rPr>
        <w:t>像</w:t>
      </w:r>
      <w:r w:rsidRPr="00BE7797">
        <w:rPr>
          <w:rFonts w:asciiTheme="minorEastAsia" w:eastAsiaTheme="minorEastAsia" w:hAnsiTheme="minorEastAsia" w:hint="eastAsia"/>
          <w:sz w:val="24"/>
          <w:szCs w:val="24"/>
        </w:rPr>
        <w:t>进行</w:t>
      </w:r>
      <w:r>
        <w:rPr>
          <w:rFonts w:asciiTheme="minorEastAsia" w:eastAsiaTheme="minorEastAsia" w:hAnsiTheme="minorEastAsia" w:hint="eastAsia"/>
          <w:sz w:val="24"/>
          <w:szCs w:val="24"/>
        </w:rPr>
        <w:t>精细化处理</w:t>
      </w:r>
      <w:r w:rsidRPr="00BE7797">
        <w:rPr>
          <w:rFonts w:asciiTheme="minorEastAsia" w:eastAsiaTheme="minorEastAsia" w:hAnsiTheme="minorEastAsia" w:hint="eastAsia"/>
          <w:sz w:val="24"/>
          <w:szCs w:val="24"/>
        </w:rPr>
        <w:t>，</w:t>
      </w:r>
      <w:r w:rsidRPr="00BE7797">
        <w:rPr>
          <w:rFonts w:asciiTheme="minorEastAsia" w:eastAsiaTheme="minorEastAsia" w:hAnsiTheme="minorEastAsia"/>
          <w:sz w:val="24"/>
          <w:szCs w:val="24"/>
        </w:rPr>
        <w:t>其引导图为</w:t>
      </w:r>
      <w:r w:rsidR="00E21B6F" w:rsidRPr="00BE7797">
        <w:rPr>
          <w:rFonts w:hAnsi="宋体" w:hint="eastAsia"/>
          <w:sz w:val="24"/>
          <w:szCs w:val="24"/>
        </w:rPr>
        <w:t>滤波</w:t>
      </w:r>
      <w:r w:rsidR="00E21B6F" w:rsidRPr="00BE7797">
        <w:rPr>
          <w:rFonts w:hAnsi="宋体"/>
          <w:sz w:val="24"/>
          <w:szCs w:val="24"/>
        </w:rPr>
        <w:t>处理</w:t>
      </w:r>
      <w:r w:rsidR="00E21B6F">
        <w:rPr>
          <w:rFonts w:hAnsi="宋体" w:hint="eastAsia"/>
          <w:sz w:val="24"/>
          <w:szCs w:val="24"/>
        </w:rPr>
        <w:t>后</w:t>
      </w:r>
      <w:r w:rsidR="00E673C6">
        <w:rPr>
          <w:rFonts w:hAnsi="宋体" w:hint="eastAsia"/>
          <w:sz w:val="24"/>
          <w:szCs w:val="24"/>
        </w:rPr>
        <w:t>的</w:t>
      </w:r>
      <w:r w:rsidRPr="00BE7797">
        <w:rPr>
          <w:rFonts w:asciiTheme="minorEastAsia" w:eastAsiaTheme="minorEastAsia" w:hAnsiTheme="minorEastAsia"/>
          <w:sz w:val="24"/>
          <w:szCs w:val="24"/>
        </w:rPr>
        <w:t>暗通道图</w:t>
      </w:r>
      <w:r w:rsidR="00062A0A">
        <w:rPr>
          <w:rFonts w:asciiTheme="minorEastAsia" w:eastAsiaTheme="minorEastAsia" w:hAnsiTheme="minorEastAsia" w:hint="eastAsia"/>
          <w:sz w:val="24"/>
          <w:szCs w:val="24"/>
        </w:rPr>
        <w:t>（</w:t>
      </w:r>
      <w:r w:rsidRPr="00BE7797">
        <w:rPr>
          <w:rFonts w:asciiTheme="minorEastAsia" w:eastAsiaTheme="minorEastAsia" w:hAnsiTheme="minorEastAsia"/>
          <w:sz w:val="24"/>
          <w:szCs w:val="24"/>
        </w:rPr>
        <w:t>由于暗通道图</w:t>
      </w:r>
      <w:r w:rsidRPr="00BE7797">
        <w:rPr>
          <w:rFonts w:asciiTheme="minorEastAsia" w:eastAsiaTheme="minorEastAsia" w:hAnsiTheme="minorEastAsia" w:hint="eastAsia"/>
          <w:sz w:val="24"/>
          <w:szCs w:val="24"/>
        </w:rPr>
        <w:t>已经</w:t>
      </w:r>
      <w:r w:rsidRPr="00BE7797">
        <w:rPr>
          <w:rFonts w:asciiTheme="minorEastAsia" w:eastAsiaTheme="minorEastAsia" w:hAnsiTheme="minorEastAsia"/>
          <w:sz w:val="24"/>
          <w:szCs w:val="24"/>
        </w:rPr>
        <w:t>经过最小值滤波处理，</w:t>
      </w:r>
      <w:r w:rsidRPr="00BE7797">
        <w:rPr>
          <w:rFonts w:asciiTheme="minorEastAsia" w:eastAsiaTheme="minorEastAsia" w:hAnsiTheme="minorEastAsia" w:hint="eastAsia"/>
          <w:sz w:val="24"/>
          <w:szCs w:val="24"/>
        </w:rPr>
        <w:t>图像</w:t>
      </w:r>
      <w:r w:rsidRPr="00BE7797">
        <w:rPr>
          <w:rFonts w:asciiTheme="minorEastAsia" w:eastAsiaTheme="minorEastAsia" w:hAnsiTheme="minorEastAsia"/>
          <w:sz w:val="24"/>
          <w:szCs w:val="24"/>
        </w:rPr>
        <w:t>边缘比较明显，保留了良好的边缘信息，因此用</w:t>
      </w:r>
      <w:r w:rsidR="00E21B6F" w:rsidRPr="00BE7797">
        <w:rPr>
          <w:rFonts w:hAnsi="宋体" w:hint="eastAsia"/>
          <w:sz w:val="24"/>
          <w:szCs w:val="24"/>
        </w:rPr>
        <w:t>滤波</w:t>
      </w:r>
      <w:r w:rsidR="00E21B6F" w:rsidRPr="00BE7797">
        <w:rPr>
          <w:rFonts w:hAnsi="宋体"/>
          <w:sz w:val="24"/>
          <w:szCs w:val="24"/>
        </w:rPr>
        <w:t>处理</w:t>
      </w:r>
      <w:r w:rsidR="00E21B6F">
        <w:rPr>
          <w:rFonts w:hAnsi="宋体" w:hint="eastAsia"/>
          <w:sz w:val="24"/>
          <w:szCs w:val="24"/>
        </w:rPr>
        <w:t>后</w:t>
      </w:r>
      <w:r w:rsidRPr="00BE7797">
        <w:rPr>
          <w:rFonts w:asciiTheme="minorEastAsia" w:eastAsiaTheme="minorEastAsia" w:hAnsiTheme="minorEastAsia"/>
          <w:sz w:val="24"/>
          <w:szCs w:val="24"/>
        </w:rPr>
        <w:t>暗通道图作为引导图可以提高导向滤波的边缘</w:t>
      </w:r>
      <w:r w:rsidRPr="00BE7797">
        <w:rPr>
          <w:rFonts w:asciiTheme="minorEastAsia" w:eastAsiaTheme="minorEastAsia" w:hAnsiTheme="minorEastAsia" w:hint="eastAsia"/>
          <w:sz w:val="24"/>
          <w:szCs w:val="24"/>
        </w:rPr>
        <w:t>处理效果</w:t>
      </w:r>
      <w:r w:rsidR="00062A0A">
        <w:rPr>
          <w:rFonts w:asciiTheme="minorEastAsia" w:eastAsiaTheme="minorEastAsia" w:hAnsiTheme="minorEastAsia" w:hint="eastAsia"/>
          <w:sz w:val="24"/>
          <w:szCs w:val="24"/>
        </w:rPr>
        <w:t>）</w:t>
      </w:r>
      <w:r w:rsidR="00062A0A">
        <w:rPr>
          <w:rFonts w:asciiTheme="minorEastAsia" w:eastAsiaTheme="minorEastAsia" w:hAnsiTheme="minorEastAsia"/>
          <w:sz w:val="24"/>
          <w:szCs w:val="24"/>
        </w:rPr>
        <w:t>，得到精细化的透射率图像（</w:t>
      </w:r>
      <w:r w:rsidR="00062A0A">
        <w:rPr>
          <w:rFonts w:asciiTheme="minorEastAsia" w:eastAsiaTheme="minorEastAsia" w:hAnsiTheme="minorEastAsia" w:hint="eastAsia"/>
          <w:sz w:val="24"/>
          <w:szCs w:val="24"/>
        </w:rPr>
        <w:t>如图5所示</w:t>
      </w:r>
      <w:r w:rsidR="00062A0A">
        <w:rPr>
          <w:rFonts w:asciiTheme="minorEastAsia" w:eastAsiaTheme="minorEastAsia" w:hAnsiTheme="minorEastAsia"/>
          <w:sz w:val="24"/>
          <w:szCs w:val="24"/>
        </w:rPr>
        <w:t>）</w:t>
      </w:r>
      <w:r w:rsidRPr="00BE7797">
        <w:rPr>
          <w:rFonts w:asciiTheme="minorEastAsia" w:eastAsiaTheme="minorEastAsia" w:hAnsiTheme="minorEastAsia" w:hint="eastAsia"/>
          <w:sz w:val="24"/>
          <w:szCs w:val="24"/>
        </w:rPr>
        <w:t>。</w:t>
      </w:r>
    </w:p>
    <w:p w14:paraId="7265F80A" w14:textId="77777777" w:rsidR="00AF7163" w:rsidRPr="00BE7797" w:rsidRDefault="00AF7163" w:rsidP="00AF7163">
      <w:pPr>
        <w:spacing w:line="360" w:lineRule="auto"/>
        <w:ind w:firstLineChars="200" w:firstLine="480"/>
        <w:rPr>
          <w:rFonts w:hAnsi="宋体"/>
          <w:sz w:val="24"/>
          <w:szCs w:val="24"/>
        </w:rPr>
      </w:pPr>
      <w:r w:rsidRPr="00BE7797">
        <w:rPr>
          <w:rFonts w:hAnsi="宋体" w:hint="eastAsia"/>
          <w:sz w:val="24"/>
          <w:szCs w:val="24"/>
        </w:rPr>
        <w:t>步骤</w:t>
      </w:r>
      <w:r w:rsidRPr="00BE7797">
        <w:rPr>
          <w:rFonts w:hAnsi="宋体"/>
          <w:sz w:val="24"/>
          <w:szCs w:val="24"/>
        </w:rPr>
        <w:t>5</w:t>
      </w:r>
      <w:r w:rsidRPr="00BE7797">
        <w:rPr>
          <w:rFonts w:hAnsi="宋体" w:hint="eastAsia"/>
          <w:sz w:val="24"/>
          <w:szCs w:val="24"/>
        </w:rPr>
        <w:t>，根据</w:t>
      </w:r>
      <w:r w:rsidRPr="00BE7797">
        <w:rPr>
          <w:rFonts w:hAnsi="宋体"/>
          <w:sz w:val="24"/>
          <w:szCs w:val="24"/>
        </w:rPr>
        <w:t>大气</w:t>
      </w:r>
      <w:r w:rsidRPr="00BE7797">
        <w:rPr>
          <w:rFonts w:hAnsi="宋体" w:hint="eastAsia"/>
          <w:sz w:val="24"/>
          <w:szCs w:val="24"/>
        </w:rPr>
        <w:t>散射</w:t>
      </w:r>
      <w:r w:rsidRPr="00BE7797">
        <w:rPr>
          <w:rFonts w:hAnsi="宋体"/>
          <w:sz w:val="24"/>
          <w:szCs w:val="24"/>
        </w:rPr>
        <w:t>模型</w:t>
      </w:r>
      <w:r w:rsidRPr="00BE7797">
        <w:rPr>
          <w:rFonts w:hAnsi="宋体" w:hint="eastAsia"/>
          <w:sz w:val="24"/>
          <w:szCs w:val="24"/>
        </w:rPr>
        <w:t>：</w:t>
      </w:r>
    </w:p>
    <w:p w14:paraId="4CE98447" w14:textId="625A5637" w:rsidR="00AF7163" w:rsidRPr="00BE7797" w:rsidRDefault="00725CBB">
      <w:pPr>
        <w:spacing w:line="360" w:lineRule="auto"/>
        <w:jc w:val="right"/>
        <w:rPr>
          <w:rFonts w:hAnsi="宋体"/>
          <w:sz w:val="24"/>
          <w:szCs w:val="24"/>
        </w:rPr>
        <w:pPrChange w:id="354" w:author="1351252606@qq.com" w:date="2019-10-23T17:53:00Z">
          <w:pPr>
            <w:spacing w:line="360" w:lineRule="auto"/>
            <w:ind w:firstLineChars="1350" w:firstLine="3240"/>
            <w:jc w:val="right"/>
          </w:pPr>
        </w:pPrChange>
      </w:pPr>
      <m:oMath>
        <m:sSup>
          <m:sSupPr>
            <m:ctrlPr>
              <w:ins w:id="355" w:author="Yang Wang" w:date="2019-10-23T17:19:00Z">
                <w:rPr>
                  <w:rFonts w:ascii="Cambria Math" w:hAnsi="Cambria Math"/>
                  <w:i/>
                  <w:sz w:val="24"/>
                  <w:szCs w:val="24"/>
                </w:rPr>
              </w:ins>
            </m:ctrlPr>
          </m:sSupPr>
          <m:e>
            <m:r>
              <w:ins w:id="356" w:author="Yang Wang" w:date="2019-10-23T17:19:00Z">
                <w:rPr>
                  <w:rFonts w:ascii="Cambria Math" w:hAnsi="Cambria Math"/>
                  <w:sz w:val="24"/>
                  <w:szCs w:val="24"/>
                </w:rPr>
                <m:t>O</m:t>
              </w:ins>
            </m:r>
          </m:e>
          <m:sup>
            <m:r>
              <w:ins w:id="357" w:author="Yang Wang" w:date="2019-10-23T17:19:00Z">
                <w:rPr>
                  <w:rFonts w:ascii="Cambria Math" w:hAnsi="Cambria Math"/>
                  <w:sz w:val="24"/>
                  <w:szCs w:val="24"/>
                </w:rPr>
                <m:t>c</m:t>
              </w:ins>
            </m:r>
          </m:sup>
        </m:sSup>
        <m:d>
          <m:dPr>
            <m:ctrlPr>
              <w:ins w:id="358" w:author="Yang Wang" w:date="2019-10-23T17:19:00Z">
                <w:rPr>
                  <w:rFonts w:ascii="Cambria Math" w:hAnsi="Cambria Math"/>
                  <w:sz w:val="24"/>
                  <w:szCs w:val="24"/>
                </w:rPr>
              </w:ins>
            </m:ctrlPr>
          </m:dPr>
          <m:e>
            <m:r>
              <w:ins w:id="359" w:author="Yang Wang" w:date="2019-10-23T17:19:00Z">
                <w:rPr>
                  <w:rFonts w:ascii="Cambria Math" w:hAnsi="Cambria Math"/>
                  <w:sz w:val="24"/>
                  <w:szCs w:val="24"/>
                </w:rPr>
                <m:t>i</m:t>
              </w:ins>
            </m:r>
          </m:e>
        </m:d>
        <m:r>
          <w:ins w:id="360" w:author="Yang Wang" w:date="2019-10-23T17:19:00Z">
            <w:rPr>
              <w:rFonts w:ascii="Cambria Math" w:hAnsi="Cambria Math"/>
              <w:sz w:val="24"/>
              <w:szCs w:val="24"/>
            </w:rPr>
            <m:t>=</m:t>
          </w:ins>
        </m:r>
        <m:sSup>
          <m:sSupPr>
            <m:ctrlPr>
              <w:ins w:id="361" w:author="Yang Wang" w:date="2019-10-23T17:19:00Z">
                <w:rPr>
                  <w:rFonts w:ascii="Cambria Math" w:hAnsi="Cambria Math"/>
                  <w:i/>
                  <w:sz w:val="24"/>
                  <w:szCs w:val="24"/>
                </w:rPr>
              </w:ins>
            </m:ctrlPr>
          </m:sSupPr>
          <m:e>
            <m:r>
              <w:ins w:id="362" w:author="Yang Wang" w:date="2019-10-23T17:19:00Z">
                <w:rPr>
                  <w:rFonts w:ascii="Cambria Math" w:hAnsi="Cambria Math"/>
                  <w:sz w:val="24"/>
                  <w:szCs w:val="24"/>
                </w:rPr>
                <m:t>F</m:t>
              </w:ins>
            </m:r>
          </m:e>
          <m:sup>
            <m:r>
              <w:ins w:id="363" w:author="Yang Wang" w:date="2019-10-23T17:19:00Z">
                <w:rPr>
                  <w:rFonts w:ascii="Cambria Math" w:hAnsi="Cambria Math"/>
                  <w:sz w:val="24"/>
                  <w:szCs w:val="24"/>
                </w:rPr>
                <m:t>c</m:t>
              </w:ins>
            </m:r>
          </m:sup>
        </m:sSup>
        <m:d>
          <m:dPr>
            <m:ctrlPr>
              <w:ins w:id="364" w:author="Yang Wang" w:date="2019-10-23T17:19:00Z">
                <w:rPr>
                  <w:rFonts w:ascii="Cambria Math" w:hAnsi="Cambria Math"/>
                  <w:i/>
                  <w:sz w:val="24"/>
                  <w:szCs w:val="24"/>
                </w:rPr>
              </w:ins>
            </m:ctrlPr>
          </m:dPr>
          <m:e>
            <m:r>
              <w:ins w:id="365" w:author="Yang Wang" w:date="2019-10-23T17:19:00Z">
                <w:rPr>
                  <w:rFonts w:ascii="Cambria Math" w:hAnsi="Cambria Math"/>
                  <w:sz w:val="24"/>
                  <w:szCs w:val="24"/>
                </w:rPr>
                <m:t>i</m:t>
              </w:ins>
            </m:r>
          </m:e>
        </m:d>
        <m:r>
          <w:ins w:id="366" w:author="Yang Wang" w:date="2019-10-23T17:19:00Z">
            <w:rPr>
              <w:rFonts w:ascii="Cambria Math" w:hAnsi="Cambria Math"/>
              <w:sz w:val="24"/>
              <w:szCs w:val="24"/>
            </w:rPr>
            <m:t>t</m:t>
          </w:ins>
        </m:r>
        <m:d>
          <m:dPr>
            <m:ctrlPr>
              <w:ins w:id="367" w:author="Yang Wang" w:date="2019-10-23T17:19:00Z">
                <w:rPr>
                  <w:rFonts w:ascii="Cambria Math" w:hAnsi="Cambria Math"/>
                  <w:i/>
                  <w:sz w:val="24"/>
                  <w:szCs w:val="24"/>
                </w:rPr>
              </w:ins>
            </m:ctrlPr>
          </m:dPr>
          <m:e>
            <m:r>
              <w:ins w:id="368" w:author="Yang Wang" w:date="2019-10-23T17:19:00Z">
                <w:rPr>
                  <w:rFonts w:ascii="Cambria Math" w:hAnsi="Cambria Math"/>
                  <w:sz w:val="24"/>
                  <w:szCs w:val="24"/>
                </w:rPr>
                <m:t>i</m:t>
              </w:ins>
            </m:r>
          </m:e>
        </m:d>
        <m:r>
          <w:ins w:id="369" w:author="Yang Wang" w:date="2019-10-23T17:19:00Z">
            <w:rPr>
              <w:rFonts w:ascii="Cambria Math" w:hAnsi="Cambria Math"/>
              <w:sz w:val="24"/>
              <w:szCs w:val="24"/>
            </w:rPr>
            <m:t>+A</m:t>
          </w:ins>
        </m:r>
        <m:d>
          <m:dPr>
            <m:ctrlPr>
              <w:ins w:id="370" w:author="Yang Wang" w:date="2019-10-23T17:19:00Z">
                <w:rPr>
                  <w:rFonts w:ascii="Cambria Math" w:hAnsi="Cambria Math"/>
                  <w:i/>
                  <w:sz w:val="24"/>
                  <w:szCs w:val="24"/>
                </w:rPr>
              </w:ins>
            </m:ctrlPr>
          </m:dPr>
          <m:e>
            <m:r>
              <w:ins w:id="371" w:author="Yang Wang" w:date="2019-10-23T17:19:00Z">
                <w:rPr>
                  <w:rFonts w:ascii="Cambria Math" w:hAnsi="Cambria Math"/>
                  <w:sz w:val="24"/>
                  <w:szCs w:val="24"/>
                </w:rPr>
                <m:t>1-t</m:t>
              </w:ins>
            </m:r>
            <m:d>
              <m:dPr>
                <m:ctrlPr>
                  <w:ins w:id="372" w:author="Yang Wang" w:date="2019-10-23T17:19:00Z">
                    <w:rPr>
                      <w:rFonts w:ascii="Cambria Math" w:hAnsi="Cambria Math"/>
                      <w:i/>
                      <w:sz w:val="24"/>
                      <w:szCs w:val="24"/>
                    </w:rPr>
                  </w:ins>
                </m:ctrlPr>
              </m:dPr>
              <m:e>
                <m:r>
                  <w:ins w:id="373" w:author="Yang Wang" w:date="2019-10-23T17:19:00Z">
                    <w:rPr>
                      <w:rFonts w:ascii="Cambria Math" w:hAnsi="Cambria Math"/>
                      <w:sz w:val="24"/>
                      <w:szCs w:val="24"/>
                    </w:rPr>
                    <m:t>i</m:t>
                  </w:ins>
                </m:r>
              </m:e>
            </m:d>
          </m:e>
        </m:d>
        <m:r>
          <w:del w:id="374" w:author="Yang Wang" w:date="2019-10-23T17:19:00Z">
            <w:rPr>
              <w:rFonts w:ascii="Cambria Math" w:hAnsi="Cambria Math"/>
              <w:sz w:val="24"/>
              <w:szCs w:val="24"/>
            </w:rPr>
            <m:t>O</m:t>
          </w:del>
        </m:r>
        <m:d>
          <m:dPr>
            <m:ctrlPr>
              <w:del w:id="375" w:author="Yang Wang" w:date="2019-10-23T17:19:00Z">
                <w:rPr>
                  <w:rFonts w:ascii="Cambria Math" w:hAnsi="Cambria Math"/>
                  <w:i/>
                  <w:sz w:val="24"/>
                  <w:szCs w:val="24"/>
                </w:rPr>
              </w:del>
            </m:ctrlPr>
          </m:dPr>
          <m:e>
            <m:r>
              <w:del w:id="376" w:author="Yang Wang" w:date="2019-10-23T17:19:00Z">
                <w:rPr>
                  <w:rFonts w:ascii="Cambria Math" w:hAnsi="Cambria Math"/>
                  <w:sz w:val="24"/>
                  <w:szCs w:val="24"/>
                </w:rPr>
                <m:t>i</m:t>
              </w:del>
            </m:r>
          </m:e>
        </m:d>
        <m:r>
          <w:del w:id="377" w:author="Yang Wang" w:date="2019-10-23T17:19:00Z">
            <w:rPr>
              <w:rFonts w:ascii="Cambria Math" w:hAnsi="Cambria Math"/>
              <w:sz w:val="24"/>
              <w:szCs w:val="24"/>
            </w:rPr>
            <m:t>=F</m:t>
          </w:del>
        </m:r>
        <m:d>
          <m:dPr>
            <m:ctrlPr>
              <w:del w:id="378" w:author="Yang Wang" w:date="2019-10-23T17:19:00Z">
                <w:rPr>
                  <w:rFonts w:ascii="Cambria Math" w:hAnsi="Cambria Math"/>
                  <w:i/>
                  <w:sz w:val="24"/>
                  <w:szCs w:val="24"/>
                </w:rPr>
              </w:del>
            </m:ctrlPr>
          </m:dPr>
          <m:e>
            <m:r>
              <w:del w:id="379" w:author="Yang Wang" w:date="2019-10-23T17:19:00Z">
                <w:rPr>
                  <w:rFonts w:ascii="Cambria Math" w:hAnsi="Cambria Math"/>
                  <w:sz w:val="24"/>
                  <w:szCs w:val="24"/>
                </w:rPr>
                <m:t>i</m:t>
              </w:del>
            </m:r>
          </m:e>
        </m:d>
        <m:r>
          <w:del w:id="380" w:author="Yang Wang" w:date="2019-10-23T17:19:00Z">
            <w:rPr>
              <w:rFonts w:ascii="Cambria Math" w:hAnsi="Cambria Math"/>
              <w:sz w:val="24"/>
              <w:szCs w:val="24"/>
            </w:rPr>
            <m:t>t</m:t>
          </w:del>
        </m:r>
        <m:d>
          <m:dPr>
            <m:ctrlPr>
              <w:del w:id="381" w:author="Yang Wang" w:date="2019-10-23T17:19:00Z">
                <w:rPr>
                  <w:rFonts w:ascii="Cambria Math" w:hAnsi="Cambria Math"/>
                  <w:i/>
                  <w:sz w:val="24"/>
                  <w:szCs w:val="24"/>
                </w:rPr>
              </w:del>
            </m:ctrlPr>
          </m:dPr>
          <m:e>
            <m:r>
              <w:del w:id="382" w:author="Yang Wang" w:date="2019-10-23T17:19:00Z">
                <w:rPr>
                  <w:rFonts w:ascii="Cambria Math" w:hAnsi="Cambria Math"/>
                  <w:sz w:val="24"/>
                  <w:szCs w:val="24"/>
                </w:rPr>
                <m:t>i</m:t>
              </w:del>
            </m:r>
          </m:e>
        </m:d>
        <m:r>
          <w:del w:id="383" w:author="Yang Wang" w:date="2019-10-23T17:19:00Z">
            <w:rPr>
              <w:rFonts w:ascii="Cambria Math" w:hAnsi="Cambria Math"/>
              <w:sz w:val="24"/>
              <w:szCs w:val="24"/>
            </w:rPr>
            <m:t>+A</m:t>
          </w:del>
        </m:r>
        <m:d>
          <m:dPr>
            <m:ctrlPr>
              <w:del w:id="384" w:author="Yang Wang" w:date="2019-10-23T17:19:00Z">
                <w:rPr>
                  <w:rFonts w:ascii="Cambria Math" w:hAnsi="Cambria Math"/>
                  <w:i/>
                  <w:sz w:val="24"/>
                  <w:szCs w:val="24"/>
                </w:rPr>
              </w:del>
            </m:ctrlPr>
          </m:dPr>
          <m:e>
            <m:r>
              <w:del w:id="385" w:author="Yang Wang" w:date="2019-10-23T17:19:00Z">
                <w:rPr>
                  <w:rFonts w:ascii="Cambria Math" w:hAnsi="Cambria Math"/>
                  <w:sz w:val="24"/>
                  <w:szCs w:val="24"/>
                </w:rPr>
                <m:t>1-t</m:t>
              </w:del>
            </m:r>
            <m:d>
              <m:dPr>
                <m:ctrlPr>
                  <w:del w:id="386" w:author="Yang Wang" w:date="2019-10-23T17:19:00Z">
                    <w:rPr>
                      <w:rFonts w:ascii="Cambria Math" w:hAnsi="Cambria Math"/>
                      <w:i/>
                      <w:sz w:val="24"/>
                      <w:szCs w:val="24"/>
                    </w:rPr>
                  </w:del>
                </m:ctrlPr>
              </m:dPr>
              <m:e>
                <m:r>
                  <w:del w:id="387" w:author="Yang Wang" w:date="2019-10-23T17:19:00Z">
                    <w:rPr>
                      <w:rFonts w:ascii="Cambria Math" w:hAnsi="Cambria Math"/>
                      <w:sz w:val="24"/>
                      <w:szCs w:val="24"/>
                    </w:rPr>
                    <m:t>i</m:t>
                  </w:del>
                </m:r>
              </m:e>
            </m:d>
          </m:e>
        </m:d>
      </m:oMath>
      <w:r w:rsidR="00AF7163" w:rsidRPr="00BE7797">
        <w:rPr>
          <w:rFonts w:hAnsi="宋体" w:hint="eastAsia"/>
          <w:sz w:val="24"/>
          <w:szCs w:val="24"/>
        </w:rPr>
        <w:t xml:space="preserve">              </w:t>
      </w:r>
      <w:r w:rsidR="00AF7163" w:rsidRPr="00BE7797">
        <w:rPr>
          <w:rFonts w:hAnsi="宋体"/>
          <w:sz w:val="24"/>
          <w:szCs w:val="24"/>
        </w:rPr>
        <w:t xml:space="preserve">        </w:t>
      </w:r>
      <w:r w:rsidR="00AF7163" w:rsidRPr="00BE7797">
        <w:rPr>
          <w:rFonts w:hAnsi="宋体" w:hint="eastAsia"/>
          <w:sz w:val="24"/>
          <w:szCs w:val="24"/>
        </w:rPr>
        <w:t>(</w:t>
      </w:r>
      <w:r w:rsidR="00AF7163" w:rsidRPr="00BE7797">
        <w:rPr>
          <w:rFonts w:hAnsi="宋体"/>
          <w:sz w:val="24"/>
          <w:szCs w:val="24"/>
        </w:rPr>
        <w:t>4</w:t>
      </w:r>
      <w:r w:rsidR="00AF7163" w:rsidRPr="00BE7797">
        <w:rPr>
          <w:rFonts w:hAnsi="宋体" w:hint="eastAsia"/>
          <w:sz w:val="24"/>
          <w:szCs w:val="24"/>
        </w:rPr>
        <w:t>)</w:t>
      </w:r>
    </w:p>
    <w:p w14:paraId="35848052" w14:textId="45155567" w:rsidR="00AF7163" w:rsidRPr="00BE7797" w:rsidRDefault="00AF7163" w:rsidP="00AF7163">
      <w:pPr>
        <w:spacing w:line="360" w:lineRule="auto"/>
        <w:ind w:firstLineChars="200" w:firstLine="480"/>
        <w:rPr>
          <w:rFonts w:hAnsi="宋体"/>
          <w:sz w:val="24"/>
          <w:szCs w:val="24"/>
        </w:rPr>
      </w:pPr>
      <w:r w:rsidRPr="00BE7797">
        <w:rPr>
          <w:rFonts w:hAnsi="宋体" w:hint="eastAsia"/>
          <w:sz w:val="24"/>
          <w:szCs w:val="24"/>
        </w:rPr>
        <w:t>其中</w:t>
      </w:r>
      <m:oMath>
        <m:sSup>
          <m:sSupPr>
            <m:ctrlPr>
              <w:ins w:id="388" w:author="Yang Wang" w:date="2019-10-23T17:28:00Z">
                <w:rPr>
                  <w:rFonts w:ascii="Cambria Math" w:hAnsi="Cambria Math"/>
                  <w:i/>
                  <w:sz w:val="24"/>
                  <w:szCs w:val="24"/>
                </w:rPr>
              </w:ins>
            </m:ctrlPr>
          </m:sSupPr>
          <m:e>
            <m:r>
              <w:ins w:id="389" w:author="Yang Wang" w:date="2019-10-23T17:28:00Z">
                <w:rPr>
                  <w:rFonts w:ascii="Cambria Math" w:hAnsi="Cambria Math"/>
                  <w:sz w:val="24"/>
                  <w:szCs w:val="24"/>
                </w:rPr>
                <m:t>O</m:t>
              </w:ins>
            </m:r>
          </m:e>
          <m:sup>
            <m:r>
              <w:ins w:id="390" w:author="Yang Wang" w:date="2019-10-23T17:28:00Z">
                <w:rPr>
                  <w:rFonts w:ascii="Cambria Math" w:hAnsi="Cambria Math"/>
                  <w:sz w:val="24"/>
                  <w:szCs w:val="24"/>
                </w:rPr>
                <m:t>c</m:t>
              </w:ins>
            </m:r>
          </m:sup>
        </m:sSup>
        <m:d>
          <m:dPr>
            <m:ctrlPr>
              <w:ins w:id="391" w:author="Yang Wang" w:date="2019-10-23T17:28:00Z">
                <w:rPr>
                  <w:rFonts w:ascii="Cambria Math" w:hAnsi="Cambria Math"/>
                  <w:sz w:val="24"/>
                  <w:szCs w:val="24"/>
                </w:rPr>
              </w:ins>
            </m:ctrlPr>
          </m:dPr>
          <m:e>
            <m:r>
              <w:ins w:id="392" w:author="Yang Wang" w:date="2019-10-23T17:28:00Z">
                <w:rPr>
                  <w:rFonts w:ascii="Cambria Math" w:hAnsi="Cambria Math"/>
                  <w:sz w:val="24"/>
                  <w:szCs w:val="24"/>
                </w:rPr>
                <m:t>i</m:t>
              </w:ins>
            </m:r>
          </m:e>
        </m:d>
      </m:oMath>
      <w:ins w:id="393" w:author="Yang Wang" w:date="2019-10-23T17:28:00Z">
        <w:r w:rsidR="002A60E8" w:rsidRPr="00BE7797">
          <w:rPr>
            <w:rFonts w:hAnsi="宋体"/>
            <w:sz w:val="24"/>
            <w:szCs w:val="24"/>
          </w:rPr>
          <w:t>为待去雾图像</w:t>
        </w:r>
        <w:r w:rsidR="002A60E8">
          <w:rPr>
            <w:rFonts w:hAnsi="宋体" w:hint="eastAsia"/>
            <w:sz w:val="24"/>
            <w:szCs w:val="24"/>
          </w:rPr>
          <w:t>的</w:t>
        </w:r>
        <m:oMath>
          <m:r>
            <w:rPr>
              <w:rFonts w:ascii="Cambria Math" w:hAnsi="Cambria Math"/>
              <w:sz w:val="24"/>
              <w:szCs w:val="24"/>
            </w:rPr>
            <m:t>c</m:t>
          </m:r>
        </m:oMath>
        <w:r w:rsidR="002A60E8">
          <w:rPr>
            <w:rFonts w:hAnsi="宋体" w:hint="eastAsia"/>
            <w:sz w:val="24"/>
            <w:szCs w:val="24"/>
          </w:rPr>
          <w:t>通道中</w:t>
        </w:r>
        <w:r w:rsidR="002A60E8" w:rsidRPr="00BE7797">
          <w:rPr>
            <w:rFonts w:hAnsi="宋体" w:hint="eastAsia"/>
            <w:sz w:val="24"/>
            <w:szCs w:val="24"/>
          </w:rPr>
          <w:t>像素点</w:t>
        </w:r>
        <w:r w:rsidR="002A60E8" w:rsidRPr="00BE7797">
          <w:rPr>
            <w:rFonts w:hAnsi="宋体"/>
            <w:i/>
            <w:sz w:val="24"/>
            <w:szCs w:val="24"/>
          </w:rPr>
          <w:t>i</w:t>
        </w:r>
        <w:r w:rsidR="002A60E8" w:rsidRPr="00383C91">
          <w:rPr>
            <w:rFonts w:hAnsi="宋体" w:hint="eastAsia"/>
            <w:sz w:val="24"/>
            <w:szCs w:val="24"/>
          </w:rPr>
          <w:t>的值</w:t>
        </w:r>
        <w:r w:rsidR="002A60E8">
          <w:rPr>
            <w:rFonts w:hAnsi="宋体" w:hint="eastAsia"/>
            <w:sz w:val="24"/>
            <w:szCs w:val="24"/>
          </w:rPr>
          <w:t>，</w:t>
        </w:r>
        <m:oMath>
          <m:r>
            <w:rPr>
              <w:rFonts w:ascii="Cambria Math" w:hAnsi="Cambria Math"/>
              <w:sz w:val="24"/>
              <w:szCs w:val="24"/>
            </w:rPr>
            <m:t>t(i)</m:t>
          </m:r>
        </m:oMath>
        <w:r w:rsidR="002A60E8" w:rsidRPr="00BE7797">
          <w:rPr>
            <w:rFonts w:hAnsi="宋体" w:hint="eastAsia"/>
            <w:sz w:val="24"/>
            <w:szCs w:val="24"/>
          </w:rPr>
          <w:t>为透射率图像</w:t>
        </w:r>
        <w:r w:rsidR="002A60E8">
          <w:rPr>
            <w:rFonts w:hAnsi="宋体" w:hint="eastAsia"/>
            <w:sz w:val="24"/>
            <w:szCs w:val="24"/>
          </w:rPr>
          <w:t>中</w:t>
        </w:r>
        <w:r w:rsidR="002A60E8" w:rsidRPr="00BE7797">
          <w:rPr>
            <w:rFonts w:hAnsi="宋体"/>
            <w:sz w:val="24"/>
            <w:szCs w:val="24"/>
          </w:rPr>
          <w:t>像素点</w:t>
        </w:r>
        <w:r w:rsidR="002A60E8" w:rsidRPr="00BE7797">
          <w:rPr>
            <w:rFonts w:hAnsi="宋体"/>
            <w:i/>
            <w:sz w:val="24"/>
            <w:szCs w:val="24"/>
          </w:rPr>
          <w:t>i</w:t>
        </w:r>
        <w:r w:rsidR="002A60E8" w:rsidRPr="00BE7797">
          <w:rPr>
            <w:rFonts w:hAnsi="宋体" w:hint="eastAsia"/>
            <w:sz w:val="24"/>
            <w:szCs w:val="24"/>
          </w:rPr>
          <w:t>的</w:t>
        </w:r>
        <w:r w:rsidR="002A60E8" w:rsidRPr="00383C91">
          <w:rPr>
            <w:rFonts w:hAnsi="宋体" w:hint="eastAsia"/>
            <w:sz w:val="24"/>
            <w:szCs w:val="24"/>
          </w:rPr>
          <w:t>值</w:t>
        </w:r>
        <w:r w:rsidR="002A60E8" w:rsidRPr="00BE7797">
          <w:rPr>
            <w:rFonts w:hAnsi="宋体" w:hint="eastAsia"/>
            <w:sz w:val="24"/>
            <w:szCs w:val="24"/>
          </w:rPr>
          <w:t>；</w:t>
        </w:r>
        <m:oMath>
          <m:r>
            <w:rPr>
              <w:rFonts w:ascii="Cambria Math" w:hAnsi="Cambria Math"/>
              <w:sz w:val="24"/>
              <w:szCs w:val="24"/>
            </w:rPr>
            <m:t>A</m:t>
          </m:r>
        </m:oMath>
        <w:r w:rsidR="002A60E8" w:rsidRPr="00BE7797">
          <w:rPr>
            <w:rFonts w:hAnsi="宋体" w:hint="eastAsia"/>
            <w:sz w:val="24"/>
            <w:szCs w:val="24"/>
          </w:rPr>
          <w:t>为</w:t>
        </w:r>
        <w:r w:rsidR="002A60E8" w:rsidRPr="00BE7797">
          <w:rPr>
            <w:rFonts w:hAnsi="宋体"/>
            <w:sz w:val="24"/>
            <w:szCs w:val="24"/>
          </w:rPr>
          <w:t>全局大气光的值</w:t>
        </w:r>
      </w:ins>
      <w:ins w:id="394" w:author="Yang Wang" w:date="2019-10-23T17:29:00Z">
        <w:r w:rsidR="002A60E8">
          <w:rPr>
            <w:rFonts w:hAnsi="宋体" w:hint="eastAsia"/>
            <w:sz w:val="24"/>
            <w:szCs w:val="24"/>
          </w:rPr>
          <w:t>。</w:t>
        </w:r>
      </w:ins>
      <w:del w:id="395" w:author="Yang Wang" w:date="2019-10-23T17:29:00Z">
        <w:r w:rsidDel="002A60E8">
          <w:rPr>
            <w:rFonts w:hAnsi="宋体" w:hint="eastAsia"/>
            <w:sz w:val="24"/>
            <w:szCs w:val="24"/>
          </w:rPr>
          <w:delText>，</w:delText>
        </w:r>
        <m:oMath>
          <m:r>
            <w:rPr>
              <w:rFonts w:ascii="Cambria Math" w:hAnsi="Cambria Math"/>
              <w:sz w:val="24"/>
              <w:szCs w:val="24"/>
            </w:rPr>
            <m:t>O</m:t>
          </m:r>
          <m:r>
            <w:rPr>
              <w:rFonts w:ascii="Cambria Math" w:hAnsi="Cambria Math" w:hint="eastAsia"/>
              <w:sz w:val="24"/>
              <w:szCs w:val="24"/>
            </w:rPr>
            <m:t>(</m:t>
          </m:r>
          <m:r>
            <w:rPr>
              <w:rFonts w:ascii="Cambria Math" w:hAnsi="Cambria Math"/>
              <w:sz w:val="24"/>
              <w:szCs w:val="24"/>
            </w:rPr>
            <m:t>i)</m:t>
          </m:r>
        </m:oMath>
        <w:r w:rsidRPr="00BE7797" w:rsidDel="002A60E8">
          <w:rPr>
            <w:rFonts w:hAnsi="宋体"/>
            <w:sz w:val="24"/>
            <w:szCs w:val="24"/>
          </w:rPr>
          <w:delText>为</w:delText>
        </w:r>
        <w:r w:rsidRPr="00BE7797" w:rsidDel="002A60E8">
          <w:rPr>
            <w:rFonts w:hAnsi="宋体" w:hint="eastAsia"/>
            <w:sz w:val="24"/>
            <w:szCs w:val="24"/>
          </w:rPr>
          <w:delText>像素点</w:delText>
        </w:r>
        <w:r w:rsidRPr="00BE7797" w:rsidDel="002A60E8">
          <w:rPr>
            <w:rFonts w:hAnsi="宋体"/>
            <w:i/>
            <w:sz w:val="24"/>
            <w:szCs w:val="24"/>
          </w:rPr>
          <w:delText>i</w:delText>
        </w:r>
        <w:r w:rsidRPr="00BE7797" w:rsidDel="002A60E8">
          <w:rPr>
            <w:rFonts w:hAnsi="宋体"/>
            <w:sz w:val="24"/>
            <w:szCs w:val="24"/>
          </w:rPr>
          <w:delText>待去雾图像</w:delText>
        </w:r>
        <w:r w:rsidRPr="00BE7797" w:rsidDel="002A60E8">
          <w:rPr>
            <w:rFonts w:hAnsi="宋体" w:hint="eastAsia"/>
            <w:sz w:val="24"/>
            <w:szCs w:val="24"/>
          </w:rPr>
          <w:delText>；</w:delText>
        </w:r>
        <m:oMath>
          <m:r>
            <w:rPr>
              <w:rFonts w:ascii="Cambria Math" w:hAnsi="Cambria Math"/>
              <w:sz w:val="24"/>
              <w:szCs w:val="24"/>
            </w:rPr>
            <m:t>F(i)</m:t>
          </m:r>
        </m:oMath>
        <w:r w:rsidRPr="00BE7797" w:rsidDel="002A60E8">
          <w:rPr>
            <w:rFonts w:hAnsi="宋体" w:hint="eastAsia"/>
            <w:sz w:val="24"/>
            <w:szCs w:val="24"/>
          </w:rPr>
          <w:delText>为像素点</w:delText>
        </w:r>
        <w:r w:rsidRPr="00BE7797" w:rsidDel="002A60E8">
          <w:rPr>
            <w:rFonts w:hAnsi="宋体"/>
            <w:i/>
            <w:sz w:val="24"/>
            <w:szCs w:val="24"/>
          </w:rPr>
          <w:delText>i</w:delText>
        </w:r>
        <w:r w:rsidRPr="00BE7797" w:rsidDel="002A60E8">
          <w:rPr>
            <w:rFonts w:hAnsi="宋体" w:hint="eastAsia"/>
            <w:sz w:val="24"/>
            <w:szCs w:val="24"/>
          </w:rPr>
          <w:delText>的无雾图像；</w:delText>
        </w:r>
        <w:r w:rsidRPr="00BE7797" w:rsidDel="002A60E8">
          <w:rPr>
            <w:rFonts w:hAnsi="宋体"/>
            <w:i/>
            <w:sz w:val="24"/>
            <w:szCs w:val="24"/>
          </w:rPr>
          <w:delText>t</w:delText>
        </w:r>
        <w:r w:rsidDel="002A60E8">
          <w:rPr>
            <w:rFonts w:hAnsi="宋体"/>
            <w:i/>
            <w:sz w:val="24"/>
            <w:szCs w:val="24"/>
          </w:rPr>
          <w:delText>(i)</w:delText>
        </w:r>
        <w:r w:rsidRPr="00BE7797" w:rsidDel="002A60E8">
          <w:rPr>
            <w:rFonts w:hAnsi="宋体" w:hint="eastAsia"/>
            <w:sz w:val="24"/>
            <w:szCs w:val="24"/>
          </w:rPr>
          <w:delText>为</w:delText>
        </w:r>
        <w:r w:rsidRPr="00BE7797" w:rsidDel="002A60E8">
          <w:rPr>
            <w:rFonts w:hAnsi="宋体"/>
            <w:sz w:val="24"/>
            <w:szCs w:val="24"/>
          </w:rPr>
          <w:delText>像素点</w:delText>
        </w:r>
        <w:r w:rsidRPr="00BE7797" w:rsidDel="002A60E8">
          <w:rPr>
            <w:rFonts w:hAnsi="宋体"/>
            <w:i/>
            <w:sz w:val="24"/>
            <w:szCs w:val="24"/>
          </w:rPr>
          <w:delText>i</w:delText>
        </w:r>
        <w:r w:rsidRPr="00BE7797" w:rsidDel="002A60E8">
          <w:rPr>
            <w:rFonts w:hAnsi="宋体" w:hint="eastAsia"/>
            <w:sz w:val="24"/>
            <w:szCs w:val="24"/>
          </w:rPr>
          <w:delText>的透射率图像；</w:delText>
        </w:r>
        <w:r w:rsidRPr="00BE7797" w:rsidDel="002A60E8">
          <w:rPr>
            <w:rFonts w:hAnsi="宋体" w:hint="eastAsia"/>
            <w:i/>
            <w:sz w:val="24"/>
            <w:szCs w:val="24"/>
          </w:rPr>
          <w:delText>A</w:delText>
        </w:r>
        <w:r w:rsidRPr="00BE7797" w:rsidDel="002A60E8">
          <w:rPr>
            <w:rFonts w:hAnsi="宋体" w:hint="eastAsia"/>
            <w:sz w:val="24"/>
            <w:szCs w:val="24"/>
          </w:rPr>
          <w:delText>为</w:delText>
        </w:r>
        <w:r w:rsidRPr="00BE7797" w:rsidDel="002A60E8">
          <w:rPr>
            <w:rFonts w:hAnsi="宋体"/>
            <w:sz w:val="24"/>
            <w:szCs w:val="24"/>
          </w:rPr>
          <w:delText>全局大气光的值</w:delText>
        </w:r>
        <w:r w:rsidRPr="00BE7797" w:rsidDel="002A60E8">
          <w:rPr>
            <w:rFonts w:hAnsi="宋体" w:hint="eastAsia"/>
            <w:sz w:val="24"/>
            <w:szCs w:val="24"/>
          </w:rPr>
          <w:delText>。</w:delText>
        </w:r>
      </w:del>
    </w:p>
    <w:p w14:paraId="373B8C2D" w14:textId="571CC1FF" w:rsidR="00AF7163" w:rsidRPr="00BE7797" w:rsidRDefault="00AF7163" w:rsidP="00AF7163">
      <w:pPr>
        <w:spacing w:line="360" w:lineRule="auto"/>
        <w:ind w:firstLine="420"/>
        <w:rPr>
          <w:rFonts w:hAnsi="宋体"/>
          <w:sz w:val="24"/>
          <w:szCs w:val="24"/>
        </w:rPr>
      </w:pPr>
      <w:r w:rsidRPr="00BE7797">
        <w:rPr>
          <w:rFonts w:hAnsi="宋体" w:hint="eastAsia"/>
          <w:sz w:val="24"/>
          <w:szCs w:val="24"/>
        </w:rPr>
        <w:t>加入</w:t>
      </w:r>
      <w:r w:rsidRPr="00BE7797">
        <w:rPr>
          <w:rFonts w:hAnsi="宋体"/>
          <w:sz w:val="24"/>
          <w:szCs w:val="24"/>
        </w:rPr>
        <w:t>改进</w:t>
      </w:r>
      <w:r w:rsidRPr="00BE7797">
        <w:rPr>
          <w:rFonts w:hAnsi="宋体" w:hint="eastAsia"/>
          <w:sz w:val="24"/>
          <w:szCs w:val="24"/>
        </w:rPr>
        <w:t>容差</w:t>
      </w:r>
      <w:r w:rsidRPr="00BE7797">
        <w:rPr>
          <w:rFonts w:hAnsi="宋体"/>
          <w:sz w:val="24"/>
          <w:szCs w:val="24"/>
        </w:rPr>
        <w:t>机制的</w:t>
      </w:r>
      <w:r w:rsidRPr="00BE7797">
        <w:rPr>
          <w:rFonts w:hAnsi="宋体" w:hint="eastAsia"/>
          <w:sz w:val="24"/>
          <w:szCs w:val="24"/>
        </w:rPr>
        <w:t>方法对</w:t>
      </w:r>
      <w:r>
        <w:rPr>
          <w:rFonts w:hAnsi="宋体" w:hint="eastAsia"/>
          <w:sz w:val="24"/>
          <w:szCs w:val="24"/>
        </w:rPr>
        <w:t>待去雾</w:t>
      </w:r>
      <w:r w:rsidRPr="00BE7797">
        <w:rPr>
          <w:rFonts w:hAnsi="宋体" w:hint="eastAsia"/>
          <w:sz w:val="24"/>
          <w:szCs w:val="24"/>
        </w:rPr>
        <w:t>图像</w:t>
      </w:r>
      <m:oMath>
        <m:r>
          <w:rPr>
            <w:rFonts w:ascii="Cambria Math" w:hAnsi="Cambria Math" w:hint="eastAsia"/>
            <w:sz w:val="24"/>
            <w:szCs w:val="24"/>
          </w:rPr>
          <m:t>O</m:t>
        </m:r>
      </m:oMath>
      <w:del w:id="396" w:author="Yang Wang" w:date="2019-10-23T17:29:00Z">
        <w:r w:rsidRPr="00B12D63" w:rsidDel="002A60E8">
          <w:rPr>
            <w:rFonts w:hAnsi="宋体" w:hint="eastAsia"/>
            <w:i/>
            <w:sz w:val="24"/>
            <w:szCs w:val="24"/>
          </w:rPr>
          <w:delText>(</w:delText>
        </w:r>
        <w:r w:rsidRPr="00B12D63" w:rsidDel="002A60E8">
          <w:rPr>
            <w:rFonts w:hAnsi="宋体"/>
            <w:i/>
            <w:sz w:val="24"/>
            <w:szCs w:val="24"/>
          </w:rPr>
          <w:delText>i</w:delText>
        </w:r>
        <w:r w:rsidRPr="00B12D63" w:rsidDel="002A60E8">
          <w:rPr>
            <w:rFonts w:hAnsi="宋体" w:hint="eastAsia"/>
            <w:i/>
            <w:sz w:val="24"/>
            <w:szCs w:val="24"/>
          </w:rPr>
          <w:delText>)</w:delText>
        </w:r>
      </w:del>
      <w:r w:rsidRPr="00BE7797">
        <w:rPr>
          <w:rFonts w:hAnsi="宋体"/>
          <w:sz w:val="24"/>
          <w:szCs w:val="24"/>
        </w:rPr>
        <w:t>进行</w:t>
      </w:r>
      <w:del w:id="397" w:author="Yang Wang" w:date="2019-10-23T17:29:00Z">
        <w:r w:rsidRPr="00BE7797" w:rsidDel="002A60E8">
          <w:rPr>
            <w:rFonts w:hAnsi="宋体"/>
            <w:sz w:val="24"/>
            <w:szCs w:val="24"/>
          </w:rPr>
          <w:delText>恢复</w:delText>
        </w:r>
      </w:del>
      <w:ins w:id="398" w:author="Yang Wang" w:date="2019-10-23T17:29:00Z">
        <w:r w:rsidR="002A60E8">
          <w:rPr>
            <w:rFonts w:hAnsi="宋体" w:hint="eastAsia"/>
            <w:sz w:val="24"/>
            <w:szCs w:val="24"/>
          </w:rPr>
          <w:t>处理</w:t>
        </w:r>
      </w:ins>
      <w:r w:rsidRPr="00BE7797">
        <w:rPr>
          <w:rFonts w:hAnsi="宋体" w:hint="eastAsia"/>
          <w:sz w:val="24"/>
          <w:szCs w:val="24"/>
        </w:rPr>
        <w:t>，得到</w:t>
      </w:r>
      <w:r w:rsidRPr="00BE7797">
        <w:rPr>
          <w:rFonts w:hAnsi="宋体"/>
          <w:sz w:val="24"/>
          <w:szCs w:val="24"/>
        </w:rPr>
        <w:t>最终</w:t>
      </w:r>
      <w:r w:rsidR="00623541" w:rsidRPr="00BE7797">
        <w:rPr>
          <w:rFonts w:hAnsi="宋体"/>
          <w:sz w:val="24"/>
          <w:szCs w:val="24"/>
        </w:rPr>
        <w:t>恢复</w:t>
      </w:r>
      <w:r w:rsidRPr="00BE7797">
        <w:rPr>
          <w:rFonts w:hAnsi="宋体"/>
          <w:sz w:val="24"/>
          <w:szCs w:val="24"/>
        </w:rPr>
        <w:t>的</w:t>
      </w:r>
      <w:r w:rsidR="00623541" w:rsidRPr="00BE7797">
        <w:rPr>
          <w:rFonts w:hAnsi="宋体"/>
          <w:sz w:val="24"/>
          <w:szCs w:val="24"/>
        </w:rPr>
        <w:t>图像</w:t>
      </w:r>
      <w:r w:rsidRPr="00BE7797">
        <w:rPr>
          <w:rFonts w:hAnsi="宋体"/>
          <w:sz w:val="24"/>
          <w:szCs w:val="24"/>
        </w:rPr>
        <w:t>的公式为：</w:t>
      </w:r>
    </w:p>
    <w:p w14:paraId="027D71A5" w14:textId="209C7A4C" w:rsidR="00AF7163" w:rsidRPr="00BE7797" w:rsidRDefault="00AF7163" w:rsidP="00AF7163">
      <w:pPr>
        <w:spacing w:line="360" w:lineRule="auto"/>
        <w:jc w:val="right"/>
        <w:rPr>
          <w:rFonts w:hAnsi="宋体"/>
          <w:sz w:val="24"/>
          <w:szCs w:val="24"/>
        </w:rPr>
      </w:pPr>
      <w:del w:id="399" w:author="Yang Wang" w:date="2019-10-23T17:30:00Z">
        <w:r w:rsidRPr="00BE7797" w:rsidDel="002A60E8">
          <w:rPr>
            <w:rFonts w:hAnsi="宋体" w:hint="eastAsia"/>
            <w:sz w:val="24"/>
            <w:szCs w:val="24"/>
          </w:rPr>
          <w:delText xml:space="preserve">   </w:delText>
        </w:r>
      </w:del>
      <w:r w:rsidRPr="00BE7797">
        <w:rPr>
          <w:rFonts w:hAnsi="宋体" w:hint="eastAsia"/>
          <w:sz w:val="24"/>
          <w:szCs w:val="24"/>
        </w:rPr>
        <w:t xml:space="preserve">    </w:t>
      </w:r>
      <w:r w:rsidRPr="00BE7797">
        <w:rPr>
          <w:rFonts w:hAnsi="宋体"/>
          <w:sz w:val="24"/>
          <w:szCs w:val="24"/>
        </w:rPr>
        <w:t xml:space="preserve">  </w:t>
      </w:r>
      <w:del w:id="400" w:author="Yang Wang" w:date="2019-10-23T17:30:00Z">
        <w:r w:rsidRPr="00BE7797" w:rsidDel="002A60E8">
          <w:rPr>
            <w:rFonts w:hAnsi="宋体"/>
            <w:sz w:val="24"/>
            <w:szCs w:val="24"/>
          </w:rPr>
          <w:delText xml:space="preserve">  </w:delText>
        </w:r>
      </w:del>
      <w:r w:rsidRPr="00BE7797">
        <w:rPr>
          <w:rFonts w:hAnsi="宋体"/>
          <w:sz w:val="24"/>
          <w:szCs w:val="24"/>
        </w:rPr>
        <w:t xml:space="preserve">  </w:t>
      </w:r>
      <w:del w:id="401" w:author="Yang Wang" w:date="2019-10-23T17:30:00Z">
        <w:r w:rsidRPr="00BE7797" w:rsidDel="002A60E8">
          <w:rPr>
            <w:rFonts w:hAnsi="宋体"/>
            <w:sz w:val="24"/>
            <w:szCs w:val="24"/>
          </w:rPr>
          <w:delText xml:space="preserve">   </w:delText>
        </w:r>
      </w:del>
      <w:r w:rsidRPr="00BE7797">
        <w:rPr>
          <w:rFonts w:hAnsi="宋体" w:hint="eastAsia"/>
          <w:sz w:val="24"/>
          <w:szCs w:val="24"/>
        </w:rPr>
        <w:t xml:space="preserve"> </w:t>
      </w:r>
      <m:oMath>
        <m:sSup>
          <m:sSupPr>
            <m:ctrlPr>
              <w:ins w:id="402" w:author="Yang Wang" w:date="2019-10-23T17:30:00Z">
                <w:rPr>
                  <w:rFonts w:ascii="Cambria Math" w:hAnsi="Cambria Math"/>
                  <w:i/>
                  <w:sz w:val="24"/>
                  <w:szCs w:val="24"/>
                </w:rPr>
              </w:ins>
            </m:ctrlPr>
          </m:sSupPr>
          <m:e>
            <m:r>
              <w:ins w:id="403" w:author="Yang Wang" w:date="2019-10-23T17:30:00Z">
                <w:rPr>
                  <w:rFonts w:ascii="Cambria Math" w:hAnsi="Cambria Math"/>
                  <w:sz w:val="24"/>
                  <w:szCs w:val="24"/>
                </w:rPr>
                <m:t>F</m:t>
              </w:ins>
            </m:r>
          </m:e>
          <m:sup>
            <m:r>
              <w:ins w:id="404" w:author="Yang Wang" w:date="2019-10-23T17:30:00Z">
                <w:rPr>
                  <w:rFonts w:ascii="Cambria Math" w:hAnsi="Cambria Math"/>
                  <w:sz w:val="24"/>
                  <w:szCs w:val="24"/>
                </w:rPr>
                <m:t>c</m:t>
              </w:ins>
            </m:r>
          </m:sup>
        </m:sSup>
        <m:d>
          <m:dPr>
            <m:ctrlPr>
              <w:ins w:id="405" w:author="Yang Wang" w:date="2019-10-23T17:30:00Z">
                <w:rPr>
                  <w:rFonts w:ascii="Cambria Math" w:hAnsi="Cambria Math"/>
                  <w:i/>
                  <w:sz w:val="24"/>
                  <w:szCs w:val="24"/>
                </w:rPr>
              </w:ins>
            </m:ctrlPr>
          </m:dPr>
          <m:e>
            <m:r>
              <w:ins w:id="406" w:author="Yang Wang" w:date="2019-10-23T17:30:00Z">
                <w:rPr>
                  <w:rFonts w:ascii="Cambria Math" w:hAnsi="Cambria Math"/>
                  <w:sz w:val="24"/>
                  <w:szCs w:val="24"/>
                </w:rPr>
                <m:t>i</m:t>
              </w:ins>
            </m:r>
          </m:e>
        </m:d>
        <m:r>
          <w:ins w:id="407" w:author="Yang Wang" w:date="2019-10-23T17:30:00Z">
            <m:rPr>
              <m:sty m:val="p"/>
            </m:rPr>
            <w:rPr>
              <w:rFonts w:ascii="Cambria Math" w:hAnsi="Cambria Math"/>
              <w:sz w:val="24"/>
              <w:szCs w:val="24"/>
            </w:rPr>
            <m:t>=</m:t>
          </w:ins>
        </m:r>
        <m:f>
          <m:fPr>
            <m:ctrlPr>
              <w:ins w:id="408" w:author="Yang Wang" w:date="2019-10-23T17:30:00Z">
                <w:rPr>
                  <w:rFonts w:ascii="Cambria Math" w:hAnsi="Cambria Math"/>
                  <w:sz w:val="24"/>
                  <w:szCs w:val="24"/>
                </w:rPr>
              </w:ins>
            </m:ctrlPr>
          </m:fPr>
          <m:num>
            <m:sSup>
              <m:sSupPr>
                <m:ctrlPr>
                  <w:ins w:id="409" w:author="Yang Wang" w:date="2019-10-23T17:30:00Z">
                    <w:rPr>
                      <w:rFonts w:ascii="Cambria Math" w:hAnsi="Cambria Math"/>
                      <w:i/>
                      <w:sz w:val="24"/>
                      <w:szCs w:val="24"/>
                    </w:rPr>
                  </w:ins>
                </m:ctrlPr>
              </m:sSupPr>
              <m:e>
                <m:r>
                  <w:ins w:id="410" w:author="Yang Wang" w:date="2019-10-23T17:30:00Z">
                    <w:rPr>
                      <w:rFonts w:ascii="Cambria Math" w:hAnsi="Cambria Math"/>
                      <w:sz w:val="24"/>
                      <w:szCs w:val="24"/>
                    </w:rPr>
                    <m:t>O</m:t>
                  </w:ins>
                </m:r>
              </m:e>
              <m:sup>
                <m:r>
                  <w:ins w:id="411" w:author="Yang Wang" w:date="2019-10-23T17:30:00Z">
                    <w:rPr>
                      <w:rFonts w:ascii="Cambria Math" w:hAnsi="Cambria Math"/>
                      <w:sz w:val="24"/>
                      <w:szCs w:val="24"/>
                    </w:rPr>
                    <m:t>c</m:t>
                  </w:ins>
                </m:r>
              </m:sup>
            </m:sSup>
            <m:d>
              <m:dPr>
                <m:ctrlPr>
                  <w:ins w:id="412" w:author="Yang Wang" w:date="2019-10-23T17:30:00Z">
                    <w:rPr>
                      <w:rFonts w:ascii="Cambria Math" w:hAnsi="Cambria Math"/>
                      <w:sz w:val="24"/>
                      <w:szCs w:val="24"/>
                    </w:rPr>
                  </w:ins>
                </m:ctrlPr>
              </m:dPr>
              <m:e>
                <m:r>
                  <w:ins w:id="413" w:author="Yang Wang" w:date="2019-10-23T17:30:00Z">
                    <w:rPr>
                      <w:rFonts w:ascii="Cambria Math" w:hAnsi="Cambria Math"/>
                      <w:sz w:val="24"/>
                      <w:szCs w:val="24"/>
                    </w:rPr>
                    <m:t>i</m:t>
                  </w:ins>
                </m:r>
              </m:e>
            </m:d>
            <m:r>
              <w:ins w:id="414" w:author="Yang Wang" w:date="2019-10-23T17:30:00Z">
                <m:rPr>
                  <m:sty m:val="p"/>
                </m:rPr>
                <w:rPr>
                  <w:rFonts w:ascii="Cambria Math" w:hAnsi="Cambria Math"/>
                  <w:sz w:val="24"/>
                  <w:szCs w:val="24"/>
                </w:rPr>
                <m:t>-</m:t>
              </w:ins>
            </m:r>
            <m:r>
              <w:ins w:id="415" w:author="Yang Wang" w:date="2019-10-23T17:30:00Z">
                <w:rPr>
                  <w:rFonts w:ascii="Cambria Math" w:hAnsi="Cambria Math"/>
                  <w:sz w:val="24"/>
                  <w:szCs w:val="24"/>
                </w:rPr>
                <m:t>A</m:t>
              </w:ins>
            </m:r>
          </m:num>
          <m:den>
            <m:r>
              <w:ins w:id="416" w:author="Yang Wang" w:date="2019-10-23T17:30:00Z">
                <w:rPr>
                  <w:rFonts w:ascii="Cambria Math" w:hAnsi="Cambria Math"/>
                  <w:sz w:val="24"/>
                  <w:szCs w:val="24"/>
                </w:rPr>
                <m:t>min</m:t>
              </w:ins>
            </m:r>
            <m:r>
              <w:ins w:id="417" w:author="Yang Wang" w:date="2019-10-23T17:30:00Z">
                <m:rPr>
                  <m:sty m:val="p"/>
                </m:rPr>
                <w:rPr>
                  <w:rFonts w:ascii="Cambria Math" w:hAnsi="Cambria Math"/>
                  <w:sz w:val="24"/>
                  <w:szCs w:val="24"/>
                </w:rPr>
                <m:t>(</m:t>
              </w:ins>
            </m:r>
            <m:r>
              <w:ins w:id="418" w:author="Yang Wang" w:date="2019-10-23T17:30:00Z">
                <w:rPr>
                  <w:rFonts w:ascii="Cambria Math" w:hAnsi="Cambria Math"/>
                  <w:sz w:val="24"/>
                  <w:szCs w:val="24"/>
                </w:rPr>
                <m:t>max</m:t>
              </w:ins>
            </m:r>
            <m:d>
              <m:dPr>
                <m:ctrlPr>
                  <w:ins w:id="419" w:author="Yang Wang" w:date="2019-10-23T17:30:00Z">
                    <w:rPr>
                      <w:rFonts w:ascii="Cambria Math" w:hAnsi="Cambria Math"/>
                      <w:sz w:val="24"/>
                      <w:szCs w:val="24"/>
                    </w:rPr>
                  </w:ins>
                </m:ctrlPr>
              </m:dPr>
              <m:e>
                <m:sSup>
                  <m:sSupPr>
                    <m:ctrlPr>
                      <w:ins w:id="420" w:author="Yang Wang" w:date="2019-10-23T17:30:00Z">
                        <w:rPr>
                          <w:rFonts w:ascii="Cambria Math" w:hAnsi="Cambria Math"/>
                          <w:sz w:val="24"/>
                          <w:szCs w:val="24"/>
                        </w:rPr>
                      </w:ins>
                    </m:ctrlPr>
                  </m:sSupPr>
                  <m:e>
                    <m:d>
                      <m:dPr>
                        <m:ctrlPr>
                          <w:ins w:id="421" w:author="Yang Wang" w:date="2019-10-23T17:30:00Z">
                            <w:rPr>
                              <w:rFonts w:ascii="Cambria Math" w:hAnsi="Cambria Math"/>
                              <w:sz w:val="24"/>
                              <w:szCs w:val="24"/>
                            </w:rPr>
                          </w:ins>
                        </m:ctrlPr>
                      </m:dPr>
                      <m:e>
                        <m:r>
                          <w:ins w:id="422" w:author="Yang Wang" w:date="2019-10-23T17:30:00Z">
                            <m:rPr>
                              <m:sty m:val="p"/>
                            </m:rPr>
                            <w:rPr>
                              <w:rFonts w:ascii="Cambria Math" w:hAnsi="Cambria Math"/>
                              <w:sz w:val="24"/>
                              <w:szCs w:val="24"/>
                            </w:rPr>
                            <m:t>1+</m:t>
                          </w:ins>
                        </m:r>
                        <m:sSubSup>
                          <m:sSubSupPr>
                            <m:ctrlPr>
                              <w:ins w:id="423" w:author="Yang Wang" w:date="2019-10-23T17:30:00Z">
                                <w:rPr>
                                  <w:rFonts w:ascii="Cambria Math" w:hAnsi="Cambria Math"/>
                                  <w:sz w:val="24"/>
                                  <w:szCs w:val="24"/>
                                </w:rPr>
                              </w:ins>
                            </m:ctrlPr>
                          </m:sSubSupPr>
                          <m:e>
                            <m:r>
                              <w:ins w:id="424" w:author="Yang Wang" w:date="2019-10-23T17:30:00Z">
                                <w:rPr>
                                  <w:rFonts w:ascii="Cambria Math" w:hAnsi="Cambria Math"/>
                                  <w:sz w:val="24"/>
                                  <w:szCs w:val="24"/>
                                </w:rPr>
                                <m:t>log</m:t>
                              </w:ins>
                            </m:r>
                          </m:e>
                          <m:sub>
                            <m:r>
                              <w:ins w:id="425" w:author="Yang Wang" w:date="2019-10-23T17:30:00Z">
                                <m:rPr>
                                  <m:sty m:val="p"/>
                                </m:rPr>
                                <w:rPr>
                                  <w:rFonts w:ascii="Cambria Math" w:hAnsi="Cambria Math"/>
                                  <w:sz w:val="24"/>
                                  <w:szCs w:val="24"/>
                                </w:rPr>
                                <m:t>10</m:t>
                              </w:ins>
                            </m:r>
                          </m:sub>
                          <m:sup>
                            <m:d>
                              <m:dPr>
                                <m:begChr m:val="|"/>
                                <m:endChr m:val="|"/>
                                <m:ctrlPr>
                                  <w:ins w:id="426" w:author="Yang Wang" w:date="2019-10-23T17:30:00Z">
                                    <w:rPr>
                                      <w:rFonts w:ascii="Cambria Math" w:hAnsi="Cambria Math"/>
                                      <w:sz w:val="24"/>
                                      <w:szCs w:val="24"/>
                                    </w:rPr>
                                  </w:ins>
                                </m:ctrlPr>
                              </m:dPr>
                              <m:e>
                                <m:f>
                                  <m:fPr>
                                    <m:ctrlPr>
                                      <w:ins w:id="427" w:author="Yang Wang" w:date="2019-10-23T17:30:00Z">
                                        <w:rPr>
                                          <w:rFonts w:ascii="Cambria Math" w:hAnsi="Cambria Math"/>
                                          <w:sz w:val="24"/>
                                          <w:szCs w:val="24"/>
                                        </w:rPr>
                                      </w:ins>
                                    </m:ctrlPr>
                                  </m:fPr>
                                  <m:num>
                                    <m:r>
                                      <w:ins w:id="428" w:author="Yang Wang" w:date="2019-10-23T17:30:00Z">
                                        <w:rPr>
                                          <w:rFonts w:ascii="Cambria Math" w:hAnsi="Cambria Math"/>
                                          <w:sz w:val="24"/>
                                          <w:szCs w:val="24"/>
                                        </w:rPr>
                                        <m:t>K</m:t>
                                      </w:ins>
                                    </m:r>
                                  </m:num>
                                  <m:den>
                                    <m:sSup>
                                      <m:sSupPr>
                                        <m:ctrlPr>
                                          <w:ins w:id="429" w:author="Yang Wang" w:date="2019-10-23T17:30:00Z">
                                            <w:rPr>
                                              <w:rFonts w:ascii="Cambria Math" w:hAnsi="Cambria Math"/>
                                              <w:i/>
                                              <w:sz w:val="24"/>
                                              <w:szCs w:val="24"/>
                                            </w:rPr>
                                          </w:ins>
                                        </m:ctrlPr>
                                      </m:sSupPr>
                                      <m:e>
                                        <m:r>
                                          <w:ins w:id="430" w:author="Yang Wang" w:date="2019-10-23T17:30:00Z">
                                            <w:rPr>
                                              <w:rFonts w:ascii="Cambria Math" w:hAnsi="Cambria Math"/>
                                              <w:sz w:val="24"/>
                                              <w:szCs w:val="24"/>
                                            </w:rPr>
                                            <m:t>O</m:t>
                                          </w:ins>
                                        </m:r>
                                      </m:e>
                                      <m:sup>
                                        <m:r>
                                          <w:ins w:id="431" w:author="Yang Wang" w:date="2019-10-23T17:30:00Z">
                                            <w:rPr>
                                              <w:rFonts w:ascii="Cambria Math" w:hAnsi="Cambria Math"/>
                                              <w:sz w:val="24"/>
                                              <w:szCs w:val="24"/>
                                            </w:rPr>
                                            <m:t>c</m:t>
                                          </w:ins>
                                        </m:r>
                                      </m:sup>
                                    </m:sSup>
                                    <m:d>
                                      <m:dPr>
                                        <m:ctrlPr>
                                          <w:ins w:id="432" w:author="Yang Wang" w:date="2019-10-23T17:30:00Z">
                                            <w:rPr>
                                              <w:rFonts w:ascii="Cambria Math" w:hAnsi="Cambria Math"/>
                                              <w:sz w:val="24"/>
                                              <w:szCs w:val="24"/>
                                            </w:rPr>
                                          </w:ins>
                                        </m:ctrlPr>
                                      </m:dPr>
                                      <m:e>
                                        <m:r>
                                          <w:ins w:id="433" w:author="Yang Wang" w:date="2019-10-23T17:30:00Z">
                                            <w:rPr>
                                              <w:rFonts w:ascii="Cambria Math" w:hAnsi="Cambria Math"/>
                                              <w:sz w:val="24"/>
                                              <w:szCs w:val="24"/>
                                            </w:rPr>
                                            <m:t>i</m:t>
                                          </w:ins>
                                        </m:r>
                                      </m:e>
                                    </m:d>
                                    <m:r>
                                      <w:ins w:id="434" w:author="Yang Wang" w:date="2019-10-23T17:30:00Z">
                                        <m:rPr>
                                          <m:sty m:val="p"/>
                                        </m:rPr>
                                        <w:rPr>
                                          <w:rFonts w:ascii="Cambria Math" w:hAnsi="Cambria Math"/>
                                          <w:sz w:val="24"/>
                                          <w:szCs w:val="24"/>
                                        </w:rPr>
                                        <m:t>-</m:t>
                                      </w:ins>
                                    </m:r>
                                    <m:r>
                                      <w:ins w:id="435" w:author="Yang Wang" w:date="2019-10-23T17:30:00Z">
                                        <w:rPr>
                                          <w:rFonts w:ascii="Cambria Math" w:hAnsi="Cambria Math"/>
                                          <w:sz w:val="24"/>
                                          <w:szCs w:val="24"/>
                                        </w:rPr>
                                        <m:t>A</m:t>
                                      </w:ins>
                                    </m:r>
                                  </m:den>
                                </m:f>
                              </m:e>
                            </m:d>
                          </m:sup>
                        </m:sSubSup>
                      </m:e>
                    </m:d>
                  </m:e>
                  <m:sup>
                    <m:r>
                      <w:ins w:id="436" w:author="Yang Wang" w:date="2019-10-23T17:30:00Z">
                        <w:rPr>
                          <w:rFonts w:ascii="Cambria Math" w:hAnsi="Cambria Math"/>
                          <w:sz w:val="24"/>
                          <w:szCs w:val="24"/>
                        </w:rPr>
                        <m:t>γ</m:t>
                      </w:ins>
                    </m:r>
                  </m:sup>
                </m:sSup>
                <m:r>
                  <w:ins w:id="437" w:author="Yang Wang" w:date="2019-10-23T17:30:00Z">
                    <m:rPr>
                      <m:sty m:val="p"/>
                    </m:rPr>
                    <w:rPr>
                      <w:rFonts w:ascii="Cambria Math" w:hAnsi="Cambria Math"/>
                      <w:sz w:val="24"/>
                      <w:szCs w:val="24"/>
                    </w:rPr>
                    <m:t>,1</m:t>
                  </w:ins>
                </m:r>
              </m:e>
            </m:d>
            <m:r>
              <w:ins w:id="438" w:author="Yang Wang" w:date="2019-10-23T17:30:00Z">
                <m:rPr>
                  <m:sty m:val="p"/>
                </m:rPr>
                <w:rPr>
                  <w:rFonts w:ascii="Cambria Math" w:hAnsi="Cambria Math"/>
                  <w:sz w:val="24"/>
                  <w:szCs w:val="24"/>
                </w:rPr>
                <m:t>·</m:t>
              </w:ins>
            </m:r>
            <m:r>
              <w:ins w:id="439" w:author="Yang Wang" w:date="2019-10-23T17:30:00Z">
                <w:rPr>
                  <w:rFonts w:ascii="Cambria Math" w:hAnsi="Cambria Math"/>
                  <w:sz w:val="24"/>
                  <w:szCs w:val="24"/>
                </w:rPr>
                <m:t>max</m:t>
              </w:ins>
            </m:r>
            <m:d>
              <m:dPr>
                <m:ctrlPr>
                  <w:ins w:id="440" w:author="Yang Wang" w:date="2019-10-23T17:30:00Z">
                    <w:rPr>
                      <w:rFonts w:ascii="Cambria Math" w:hAnsi="Cambria Math"/>
                      <w:sz w:val="24"/>
                      <w:szCs w:val="24"/>
                    </w:rPr>
                  </w:ins>
                </m:ctrlPr>
              </m:dPr>
              <m:e>
                <m:r>
                  <w:ins w:id="441" w:author="Yang Wang" w:date="2019-10-23T17:30:00Z">
                    <w:rPr>
                      <w:rFonts w:ascii="Cambria Math" w:hAnsi="Cambria Math"/>
                      <w:sz w:val="24"/>
                      <w:szCs w:val="24"/>
                    </w:rPr>
                    <m:t>t</m:t>
                  </w:ins>
                </m:r>
                <m:d>
                  <m:dPr>
                    <m:ctrlPr>
                      <w:ins w:id="442" w:author="Yang Wang" w:date="2019-10-23T17:30:00Z">
                        <w:rPr>
                          <w:rFonts w:ascii="Cambria Math" w:hAnsi="Cambria Math"/>
                          <w:sz w:val="24"/>
                          <w:szCs w:val="24"/>
                        </w:rPr>
                      </w:ins>
                    </m:ctrlPr>
                  </m:dPr>
                  <m:e>
                    <m:r>
                      <w:ins w:id="443" w:author="Yang Wang" w:date="2019-10-23T17:30:00Z">
                        <w:rPr>
                          <w:rFonts w:ascii="Cambria Math" w:hAnsi="Cambria Math"/>
                          <w:sz w:val="24"/>
                          <w:szCs w:val="24"/>
                        </w:rPr>
                        <m:t>i</m:t>
                      </w:ins>
                    </m:r>
                  </m:e>
                </m:d>
                <m:r>
                  <w:ins w:id="444" w:author="Yang Wang" w:date="2019-10-23T17:30:00Z">
                    <m:rPr>
                      <m:sty m:val="p"/>
                    </m:rPr>
                    <w:rPr>
                      <w:rFonts w:ascii="Cambria Math" w:hAnsi="Cambria Math"/>
                      <w:sz w:val="24"/>
                      <w:szCs w:val="24"/>
                    </w:rPr>
                    <m:t>,</m:t>
                  </w:ins>
                </m:r>
                <m:sSub>
                  <m:sSubPr>
                    <m:ctrlPr>
                      <w:ins w:id="445" w:author="Yang Wang" w:date="2019-10-23T17:30:00Z">
                        <w:rPr>
                          <w:rFonts w:ascii="Cambria Math" w:hAnsi="Cambria Math"/>
                          <w:sz w:val="24"/>
                          <w:szCs w:val="24"/>
                        </w:rPr>
                      </w:ins>
                    </m:ctrlPr>
                  </m:sSubPr>
                  <m:e>
                    <m:r>
                      <w:ins w:id="446" w:author="Yang Wang" w:date="2019-10-23T17:30:00Z">
                        <w:rPr>
                          <w:rFonts w:ascii="Cambria Math" w:hAnsi="Cambria Math"/>
                          <w:sz w:val="24"/>
                          <w:szCs w:val="24"/>
                        </w:rPr>
                        <m:t>t</m:t>
                      </w:ins>
                    </m:r>
                  </m:e>
                  <m:sub>
                    <m:r>
                      <w:ins w:id="447" w:author="Yang Wang" w:date="2019-10-23T17:30:00Z">
                        <m:rPr>
                          <m:sty m:val="p"/>
                        </m:rPr>
                        <w:rPr>
                          <w:rFonts w:ascii="Cambria Math" w:hAnsi="Cambria Math"/>
                          <w:sz w:val="24"/>
                          <w:szCs w:val="24"/>
                        </w:rPr>
                        <m:t>0</m:t>
                      </w:ins>
                    </m:r>
                  </m:sub>
                </m:sSub>
              </m:e>
            </m:d>
            <m:r>
              <w:ins w:id="448" w:author="Yang Wang" w:date="2019-10-23T17:30:00Z">
                <m:rPr>
                  <m:sty m:val="p"/>
                </m:rPr>
                <w:rPr>
                  <w:rFonts w:ascii="Cambria Math" w:hAnsi="Cambria Math"/>
                  <w:sz w:val="24"/>
                  <w:szCs w:val="24"/>
                </w:rPr>
                <m:t>,1)</m:t>
              </w:ins>
            </m:r>
          </m:den>
        </m:f>
        <m:r>
          <w:ins w:id="449" w:author="Yang Wang" w:date="2019-10-23T17:30:00Z">
            <w:rPr>
              <w:rFonts w:ascii="Cambria Math" w:hAnsi="Cambria Math"/>
              <w:sz w:val="24"/>
              <w:szCs w:val="24"/>
            </w:rPr>
            <m:t>+A, c∈{R,G,B}</m:t>
          </w:ins>
        </m:r>
      </m:oMath>
      <w:del w:id="450" w:author="Yang Wang" w:date="2019-10-23T17:30:00Z">
        <w:r w:rsidRPr="00BE7797" w:rsidDel="002A60E8">
          <w:rPr>
            <w:rFonts w:hAnsi="宋体" w:hint="eastAsia"/>
            <w:sz w:val="24"/>
            <w:szCs w:val="24"/>
          </w:rPr>
          <w:delText xml:space="preserve"> </w:delTex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i</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O</m:t>
              </m:r>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A</m:t>
              </m:r>
            </m:num>
            <m:den>
              <m:r>
                <w:rPr>
                  <w:rFonts w:ascii="Cambria Math" w:hAnsi="Cambria Math"/>
                  <w:sz w:val="24"/>
                  <w:szCs w:val="24"/>
                </w:rPr>
                <m:t>min</m:t>
              </m:r>
              <m:r>
                <m:rPr>
                  <m:sty m:val="p"/>
                </m:rPr>
                <w:rPr>
                  <w:rFonts w:ascii="Cambria Math" w:hAnsi="Cambria Math"/>
                  <w:sz w:val="24"/>
                  <w:szCs w:val="24"/>
                </w:rPr>
                <m:t>(</m:t>
              </m:r>
              <m:r>
                <w:rPr>
                  <w:rFonts w:ascii="Cambria Math" w:hAnsi="Cambria Math"/>
                  <w:sz w:val="24"/>
                  <w:szCs w:val="24"/>
                </w:rPr>
                <m:t>max</m:t>
              </m:r>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sSubSup>
                            <m:sSubSupPr>
                              <m:ctrlPr>
                                <w:rPr>
                                  <w:rFonts w:ascii="Cambria Math" w:hAnsi="Cambria Math"/>
                                  <w:sz w:val="24"/>
                                  <w:szCs w:val="24"/>
                                </w:rPr>
                              </m:ctrlPr>
                            </m:sSubSupPr>
                            <m:e>
                              <m:r>
                                <w:rPr>
                                  <w:rFonts w:ascii="Cambria Math" w:hAnsi="Cambria Math"/>
                                  <w:sz w:val="24"/>
                                  <w:szCs w:val="24"/>
                                </w:rPr>
                                <m:t>log</m:t>
                              </m:r>
                            </m:e>
                            <m:sub>
                              <m:r>
                                <m:rPr>
                                  <m:sty m:val="p"/>
                                </m:rPr>
                                <w:rPr>
                                  <w:rFonts w:ascii="Cambria Math" w:hAnsi="Cambria Math"/>
                                  <w:sz w:val="24"/>
                                  <w:szCs w:val="24"/>
                                </w:rPr>
                                <m:t>10</m:t>
                              </m:r>
                            </m:sub>
                            <m:sup>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K</m:t>
                                      </m:r>
                                    </m:num>
                                    <m:den>
                                      <m:r>
                                        <w:rPr>
                                          <w:rFonts w:ascii="Cambria Math" w:hAnsi="Cambria Math"/>
                                          <w:sz w:val="24"/>
                                          <w:szCs w:val="24"/>
                                        </w:rPr>
                                        <m:t>O</m:t>
                                      </m:r>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r>
                                        <w:rPr>
                                          <w:rFonts w:ascii="Cambria Math" w:hAnsi="Cambria Math"/>
                                          <w:sz w:val="24"/>
                                          <w:szCs w:val="24"/>
                                        </w:rPr>
                                        <m:t>A</m:t>
                                      </m:r>
                                    </m:den>
                                  </m:f>
                                </m:e>
                              </m:d>
                            </m:sup>
                          </m:sSubSup>
                        </m:e>
                      </m:d>
                    </m:e>
                    <m:sup>
                      <m:r>
                        <w:rPr>
                          <w:rFonts w:ascii="Cambria Math" w:hAnsi="Cambria Math"/>
                          <w:sz w:val="24"/>
                          <w:szCs w:val="24"/>
                        </w:rPr>
                        <m:t>γ</m:t>
                      </m:r>
                    </m:sup>
                  </m:sSup>
                  <m:r>
                    <m:rPr>
                      <m:sty m:val="p"/>
                    </m:rPr>
                    <w:rPr>
                      <w:rFonts w:ascii="Cambria Math" w:hAnsi="Cambria Math"/>
                      <w:sz w:val="24"/>
                      <w:szCs w:val="24"/>
                    </w:rPr>
                    <m:t>,1</m:t>
                  </m:r>
                </m:e>
              </m:d>
              <m:r>
                <m:rPr>
                  <m:sty m:val="p"/>
                </m:rPr>
                <w:rPr>
                  <w:rFonts w:ascii="Cambria Math" w:hAnsi="Cambria Math"/>
                  <w:sz w:val="24"/>
                  <w:szCs w:val="24"/>
                </w:rPr>
                <m:t>·</m:t>
              </m:r>
              <m:r>
                <w:rPr>
                  <w:rFonts w:ascii="Cambria Math" w:hAnsi="Cambria Math"/>
                  <w:sz w:val="24"/>
                  <w:szCs w:val="24"/>
                </w:rPr>
                <m:t>max</m:t>
              </m:r>
              <m:d>
                <m:dPr>
                  <m:ctrlPr>
                    <w:rPr>
                      <w:rFonts w:ascii="Cambria Math" w:hAnsi="Cambria Math"/>
                      <w:sz w:val="24"/>
                      <w:szCs w:val="24"/>
                    </w:rPr>
                  </m:ctrlPr>
                </m:dPr>
                <m:e>
                  <m:r>
                    <w:rPr>
                      <w:rFonts w:ascii="Cambria Math" w:hAnsi="Cambria Math"/>
                      <w:sz w:val="24"/>
                      <w:szCs w:val="24"/>
                    </w:rPr>
                    <m:t>t</m:t>
                  </m:r>
                  <m:d>
                    <m:dPr>
                      <m:ctrlPr>
                        <w:rPr>
                          <w:rFonts w:ascii="Cambria Math" w:hAnsi="Cambria Math"/>
                          <w:sz w:val="24"/>
                          <w:szCs w:val="24"/>
                        </w:rPr>
                      </m:ctrlPr>
                    </m:dPr>
                    <m:e>
                      <m:r>
                        <w:rPr>
                          <w:rFonts w:ascii="Cambria Math" w:hAnsi="Cambria Math"/>
                          <w:sz w:val="24"/>
                          <w:szCs w:val="24"/>
                        </w:rPr>
                        <m:t>i</m:t>
                      </m:r>
                    </m:e>
                  </m:d>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e>
              </m:d>
              <m:r>
                <m:rPr>
                  <m:sty m:val="p"/>
                </m:rPr>
                <w:rPr>
                  <w:rFonts w:ascii="Cambria Math" w:hAnsi="Cambria Math"/>
                  <w:sz w:val="24"/>
                  <w:szCs w:val="24"/>
                </w:rPr>
                <m:t>,1)</m:t>
              </m:r>
            </m:den>
          </m:f>
          <m:r>
            <w:rPr>
              <w:rFonts w:ascii="Cambria Math" w:hAnsi="Cambria Math"/>
              <w:sz w:val="24"/>
              <w:szCs w:val="24"/>
            </w:rPr>
            <m:t>+A</m:t>
          </m:r>
        </m:oMath>
      </w:del>
      <w:r w:rsidRPr="00BE7797">
        <w:rPr>
          <w:rFonts w:hAnsi="宋体" w:hint="eastAsia"/>
          <w:sz w:val="24"/>
          <w:szCs w:val="24"/>
        </w:rPr>
        <w:t xml:space="preserve">    </w:t>
      </w:r>
      <w:r w:rsidRPr="00BE7797">
        <w:rPr>
          <w:rFonts w:hAnsi="宋体"/>
          <w:sz w:val="24"/>
          <w:szCs w:val="24"/>
        </w:rPr>
        <w:t xml:space="preserve">      </w:t>
      </w:r>
      <w:r>
        <w:rPr>
          <w:rFonts w:hAnsi="宋体" w:hint="eastAsia"/>
          <w:sz w:val="24"/>
          <w:szCs w:val="24"/>
        </w:rPr>
        <w:t xml:space="preserve"> </w:t>
      </w:r>
      <w:r w:rsidRPr="00BE7797">
        <w:rPr>
          <w:rFonts w:hAnsi="宋体"/>
          <w:sz w:val="24"/>
          <w:szCs w:val="24"/>
        </w:rPr>
        <w:t xml:space="preserve"> </w:t>
      </w:r>
      <w:r w:rsidRPr="00BE7797">
        <w:rPr>
          <w:rFonts w:hAnsi="宋体" w:hint="eastAsia"/>
          <w:sz w:val="24"/>
          <w:szCs w:val="24"/>
        </w:rPr>
        <w:t>(</w:t>
      </w:r>
      <w:r w:rsidRPr="00BE7797">
        <w:rPr>
          <w:rFonts w:hAnsi="宋体"/>
          <w:sz w:val="24"/>
          <w:szCs w:val="24"/>
        </w:rPr>
        <w:t>5</w:t>
      </w:r>
      <w:r w:rsidRPr="00BE7797">
        <w:rPr>
          <w:rFonts w:hAnsi="宋体" w:hint="eastAsia"/>
          <w:sz w:val="24"/>
          <w:szCs w:val="24"/>
        </w:rPr>
        <w:t>)</w:t>
      </w:r>
    </w:p>
    <w:p w14:paraId="217D6B82" w14:textId="280ECF9B" w:rsidR="00AF7163" w:rsidRPr="00AF7163" w:rsidRDefault="00AF7163" w:rsidP="00AF7163">
      <w:pPr>
        <w:spacing w:line="360" w:lineRule="auto"/>
        <w:ind w:firstLine="420"/>
        <w:rPr>
          <w:rFonts w:asciiTheme="minorEastAsia" w:eastAsiaTheme="minorEastAsia" w:hAnsiTheme="minorEastAsia"/>
          <w:sz w:val="24"/>
          <w:szCs w:val="24"/>
        </w:rPr>
      </w:pPr>
      <w:r w:rsidRPr="00E033BD">
        <w:rPr>
          <w:rFonts w:hAnsi="宋体" w:hint="eastAsia"/>
          <w:sz w:val="24"/>
          <w:szCs w:val="24"/>
        </w:rPr>
        <w:t>其中，</w:t>
      </w:r>
      <m:oMath>
        <m:r>
          <w:rPr>
            <w:rFonts w:ascii="Cambria Math" w:eastAsiaTheme="minorEastAsia" w:hAnsi="Cambria Math" w:hint="eastAsia"/>
            <w:sz w:val="24"/>
            <w:szCs w:val="24"/>
          </w:rPr>
          <m:t>K</m:t>
        </m:r>
      </m:oMath>
      <w:r w:rsidRPr="00E033BD">
        <w:rPr>
          <w:rFonts w:asciiTheme="minorEastAsia" w:eastAsiaTheme="minorEastAsia" w:hAnsiTheme="minorEastAsia" w:hint="eastAsia"/>
          <w:sz w:val="24"/>
          <w:szCs w:val="24"/>
        </w:rPr>
        <w:t>为</w:t>
      </w:r>
      <w:r w:rsidR="00360150" w:rsidRPr="00E033BD">
        <w:rPr>
          <w:rFonts w:asciiTheme="minorEastAsia" w:eastAsiaTheme="minorEastAsia" w:hAnsiTheme="minorEastAsia" w:hint="eastAsia"/>
          <w:sz w:val="24"/>
          <w:szCs w:val="24"/>
        </w:rPr>
        <w:t>容差</w:t>
      </w:r>
      <w:r w:rsidRPr="00E033BD">
        <w:rPr>
          <w:rFonts w:asciiTheme="minorEastAsia" w:eastAsiaTheme="minorEastAsia" w:hAnsiTheme="minorEastAsia" w:hint="eastAsia"/>
          <w:sz w:val="24"/>
          <w:szCs w:val="24"/>
        </w:rPr>
        <w:t>，在本实施例中取值</w:t>
      </w:r>
      <w:r w:rsidRPr="00E033BD">
        <w:rPr>
          <w:rFonts w:asciiTheme="minorEastAsia" w:eastAsiaTheme="minorEastAsia" w:hAnsiTheme="minorEastAsia"/>
          <w:sz w:val="24"/>
          <w:szCs w:val="24"/>
        </w:rPr>
        <w:t>为</w:t>
      </w:r>
      <w:r w:rsidRPr="00E033BD">
        <w:rPr>
          <w:rFonts w:asciiTheme="minorEastAsia" w:eastAsiaTheme="minorEastAsia" w:hAnsiTheme="minorEastAsia" w:hint="eastAsia"/>
          <w:sz w:val="24"/>
          <w:szCs w:val="24"/>
        </w:rPr>
        <w:t>55；</w:t>
      </w:r>
      <m:oMath>
        <m:r>
          <w:rPr>
            <w:rFonts w:ascii="Cambria Math" w:eastAsiaTheme="minorEastAsia" w:hAnsi="Cambria Math"/>
            <w:sz w:val="24"/>
            <w:szCs w:val="24"/>
          </w:rPr>
          <m:t>γ</m:t>
        </m:r>
      </m:oMath>
      <w:r w:rsidRPr="00E033BD">
        <w:rPr>
          <w:rFonts w:asciiTheme="minorEastAsia" w:eastAsiaTheme="minorEastAsia" w:hAnsiTheme="minorEastAsia" w:hint="eastAsia"/>
          <w:sz w:val="24"/>
          <w:szCs w:val="24"/>
        </w:rPr>
        <w:t>为</w:t>
      </w:r>
      <w:r w:rsidR="00360150" w:rsidRPr="00E033BD">
        <w:rPr>
          <w:rFonts w:asciiTheme="minorEastAsia" w:eastAsiaTheme="minorEastAsia" w:hAnsiTheme="minorEastAsia" w:hint="eastAsia"/>
          <w:sz w:val="24"/>
          <w:szCs w:val="24"/>
        </w:rPr>
        <w:t>修正</w:t>
      </w:r>
      <w:r w:rsidR="00360150" w:rsidRPr="00E033BD">
        <w:rPr>
          <w:rFonts w:asciiTheme="minorEastAsia" w:eastAsiaTheme="minorEastAsia" w:hAnsiTheme="minorEastAsia"/>
          <w:sz w:val="24"/>
          <w:szCs w:val="24"/>
        </w:rPr>
        <w:t>指数</w:t>
      </w:r>
      <w:r w:rsidRPr="00E033BD">
        <w:rPr>
          <w:rFonts w:asciiTheme="minorEastAsia" w:eastAsiaTheme="minorEastAsia" w:hAnsiTheme="minorEastAsia" w:hint="eastAsia"/>
          <w:sz w:val="24"/>
          <w:szCs w:val="24"/>
        </w:rPr>
        <w:t>，在本实施例中取值</w:t>
      </w:r>
      <w:r w:rsidRPr="00E033BD">
        <w:rPr>
          <w:rFonts w:asciiTheme="minorEastAsia" w:eastAsiaTheme="minorEastAsia" w:hAnsiTheme="minorEastAsia"/>
          <w:sz w:val="24"/>
          <w:szCs w:val="24"/>
        </w:rPr>
        <w:t>为</w:t>
      </w:r>
      <w:r w:rsidRPr="00E033BD">
        <w:rPr>
          <w:rFonts w:asciiTheme="minorEastAsia" w:eastAsiaTheme="minorEastAsia" w:hAnsiTheme="minorEastAsia" w:hint="eastAsia"/>
          <w:sz w:val="24"/>
          <w:szCs w:val="24"/>
        </w:rPr>
        <w:t xml:space="preserve">0.4；在； </w:t>
      </w:r>
      <m:oMath>
        <m:sSup>
          <m:sSupPr>
            <m:ctrlPr>
              <w:ins w:id="451" w:author="Yang Wang" w:date="2019-10-23T17:31:00Z">
                <w:rPr>
                  <w:rFonts w:ascii="Cambria Math" w:hAnsi="Cambria Math"/>
                  <w:i/>
                  <w:sz w:val="24"/>
                  <w:szCs w:val="24"/>
                </w:rPr>
              </w:ins>
            </m:ctrlPr>
          </m:sSupPr>
          <m:e>
            <m:r>
              <w:ins w:id="452" w:author="Yang Wang" w:date="2019-10-23T17:31:00Z">
                <w:rPr>
                  <w:rFonts w:ascii="Cambria Math" w:hAnsi="Cambria Math"/>
                  <w:sz w:val="24"/>
                  <w:szCs w:val="24"/>
                </w:rPr>
                <m:t>F</m:t>
              </w:ins>
            </m:r>
          </m:e>
          <m:sup>
            <m:r>
              <w:ins w:id="453" w:author="Yang Wang" w:date="2019-10-23T17:31:00Z">
                <w:rPr>
                  <w:rFonts w:ascii="Cambria Math" w:hAnsi="Cambria Math"/>
                  <w:sz w:val="24"/>
                  <w:szCs w:val="24"/>
                </w:rPr>
                <m:t>c</m:t>
              </w:ins>
            </m:r>
          </m:sup>
        </m:sSup>
        <m:d>
          <m:dPr>
            <m:ctrlPr>
              <w:ins w:id="454" w:author="Yang Wang" w:date="2019-10-23T17:31:00Z">
                <w:rPr>
                  <w:rFonts w:ascii="Cambria Math" w:hAnsi="Cambria Math"/>
                  <w:i/>
                  <w:sz w:val="24"/>
                  <w:szCs w:val="24"/>
                </w:rPr>
              </w:ins>
            </m:ctrlPr>
          </m:dPr>
          <m:e>
            <m:r>
              <w:ins w:id="455" w:author="Yang Wang" w:date="2019-10-23T17:31:00Z">
                <w:rPr>
                  <w:rFonts w:ascii="Cambria Math" w:hAnsi="Cambria Math"/>
                  <w:sz w:val="24"/>
                  <w:szCs w:val="24"/>
                </w:rPr>
                <m:t>i</m:t>
              </w:ins>
            </m:r>
          </m:e>
        </m:d>
        <m:r>
          <w:del w:id="456" w:author="Yang Wang" w:date="2019-10-23T17:31:00Z">
            <w:rPr>
              <w:rFonts w:ascii="Cambria Math" w:eastAsiaTheme="minorEastAsia" w:hAnsi="Cambria Math"/>
              <w:sz w:val="24"/>
              <w:szCs w:val="24"/>
            </w:rPr>
            <m:t>F</m:t>
          </w:del>
        </m:r>
        <m:d>
          <m:dPr>
            <m:ctrlPr>
              <w:del w:id="457" w:author="Yang Wang" w:date="2019-10-23T17:31:00Z">
                <w:rPr>
                  <w:rFonts w:ascii="Cambria Math" w:hAnsi="Cambria Math"/>
                  <w:i/>
                  <w:sz w:val="24"/>
                  <w:szCs w:val="24"/>
                </w:rPr>
              </w:del>
            </m:ctrlPr>
          </m:dPr>
          <m:e>
            <m:r>
              <w:del w:id="458" w:author="Yang Wang" w:date="2019-10-23T17:31:00Z">
                <w:rPr>
                  <w:rFonts w:ascii="Cambria Math" w:hAnsi="Cambria Math"/>
                  <w:sz w:val="24"/>
                  <w:szCs w:val="24"/>
                </w:rPr>
                <m:t>i</m:t>
              </w:del>
            </m:r>
          </m:e>
        </m:d>
      </m:oMath>
      <w:r w:rsidRPr="00E033BD">
        <w:rPr>
          <w:rFonts w:asciiTheme="minorEastAsia" w:eastAsiaTheme="minorEastAsia" w:hAnsiTheme="minorEastAsia" w:hint="eastAsia"/>
          <w:sz w:val="24"/>
          <w:szCs w:val="24"/>
        </w:rPr>
        <w:t>为</w:t>
      </w:r>
      <w:del w:id="459" w:author="Yang Wang" w:date="2019-10-23T17:31:00Z">
        <w:r w:rsidRPr="00E033BD" w:rsidDel="002A60E8">
          <w:rPr>
            <w:rFonts w:asciiTheme="minorEastAsia" w:eastAsiaTheme="minorEastAsia" w:hAnsiTheme="minorEastAsia" w:hint="eastAsia"/>
            <w:sz w:val="24"/>
            <w:szCs w:val="24"/>
          </w:rPr>
          <w:delText>像素点</w:delText>
        </w:r>
        <w:r w:rsidRPr="00E033BD" w:rsidDel="002A60E8">
          <w:rPr>
            <w:rFonts w:asciiTheme="minorEastAsia" w:eastAsiaTheme="minorEastAsia" w:hAnsiTheme="minorEastAsia"/>
            <w:sz w:val="24"/>
            <w:szCs w:val="24"/>
          </w:rPr>
          <w:delText>为</w:delText>
        </w:r>
        <w:r w:rsidRPr="00E033BD" w:rsidDel="002A60E8">
          <w:rPr>
            <w:rFonts w:hAnsi="宋体"/>
            <w:i/>
            <w:sz w:val="24"/>
            <w:szCs w:val="24"/>
          </w:rPr>
          <w:delText>i</w:delText>
        </w:r>
      </w:del>
      <w:r w:rsidRPr="00E033BD">
        <w:rPr>
          <w:rFonts w:asciiTheme="minorEastAsia" w:eastAsiaTheme="minorEastAsia" w:hAnsiTheme="minorEastAsia"/>
          <w:sz w:val="24"/>
          <w:szCs w:val="24"/>
        </w:rPr>
        <w:t>最终恢复</w:t>
      </w:r>
      <w:del w:id="460" w:author="Yang Wang" w:date="2019-10-23T17:31:00Z">
        <w:r w:rsidRPr="00E033BD" w:rsidDel="002A60E8">
          <w:rPr>
            <w:rFonts w:asciiTheme="minorEastAsia" w:eastAsiaTheme="minorEastAsia" w:hAnsiTheme="minorEastAsia"/>
            <w:sz w:val="24"/>
            <w:szCs w:val="24"/>
          </w:rPr>
          <w:delText>得出的</w:delText>
        </w:r>
      </w:del>
      <w:r w:rsidRPr="00E033BD">
        <w:rPr>
          <w:rFonts w:asciiTheme="minorEastAsia" w:eastAsiaTheme="minorEastAsia" w:hAnsiTheme="minorEastAsia"/>
          <w:sz w:val="24"/>
          <w:szCs w:val="24"/>
        </w:rPr>
        <w:t>图像</w:t>
      </w:r>
      <w:ins w:id="461" w:author="Yang Wang" w:date="2019-10-23T17:31:00Z">
        <w:r w:rsidR="002A60E8">
          <w:rPr>
            <w:rFonts w:asciiTheme="minorEastAsia" w:eastAsiaTheme="minorEastAsia" w:hAnsiTheme="minorEastAsia" w:hint="eastAsia"/>
            <w:sz w:val="24"/>
            <w:szCs w:val="24"/>
          </w:rPr>
          <w:t>的</w:t>
        </w:r>
        <m:oMath>
          <m:r>
            <w:rPr>
              <w:rFonts w:ascii="Cambria Math" w:eastAsiaTheme="minorEastAsia" w:hAnsi="Cambria Math" w:hint="eastAsia"/>
              <w:sz w:val="24"/>
              <w:szCs w:val="24"/>
            </w:rPr>
            <m:t>c</m:t>
          </m:r>
        </m:oMath>
        <w:r w:rsidR="002A60E8">
          <w:rPr>
            <w:rFonts w:asciiTheme="minorEastAsia" w:eastAsiaTheme="minorEastAsia" w:hAnsiTheme="minorEastAsia" w:hint="eastAsia"/>
            <w:sz w:val="24"/>
            <w:szCs w:val="24"/>
          </w:rPr>
          <w:t>通道中</w:t>
        </w:r>
      </w:ins>
      <w:ins w:id="462" w:author="Yang Wang" w:date="2019-10-23T17:32:00Z">
        <w:r w:rsidR="002A60E8" w:rsidRPr="00E033BD">
          <w:rPr>
            <w:rFonts w:asciiTheme="minorEastAsia" w:eastAsiaTheme="minorEastAsia" w:hAnsiTheme="minorEastAsia" w:hint="eastAsia"/>
            <w:sz w:val="24"/>
            <w:szCs w:val="24"/>
          </w:rPr>
          <w:t>像素点</w:t>
        </w:r>
        <w:r w:rsidR="002A60E8" w:rsidRPr="00E033BD">
          <w:rPr>
            <w:rFonts w:asciiTheme="minorEastAsia" w:eastAsiaTheme="minorEastAsia" w:hAnsiTheme="minorEastAsia"/>
            <w:sz w:val="24"/>
            <w:szCs w:val="24"/>
          </w:rPr>
          <w:t>为</w:t>
        </w:r>
        <w:r w:rsidR="002A60E8" w:rsidRPr="00E033BD">
          <w:rPr>
            <w:rFonts w:hAnsi="宋体"/>
            <w:i/>
            <w:sz w:val="24"/>
            <w:szCs w:val="24"/>
          </w:rPr>
          <w:t>i</w:t>
        </w:r>
        <w:r w:rsidR="002A60E8" w:rsidRPr="002A60E8">
          <w:rPr>
            <w:rFonts w:hAnsi="宋体" w:hint="eastAsia"/>
            <w:sz w:val="24"/>
            <w:szCs w:val="24"/>
            <w:rPrChange w:id="463" w:author="Yang Wang" w:date="2019-10-23T17:32:00Z">
              <w:rPr>
                <w:rFonts w:hAnsi="宋体" w:hint="eastAsia"/>
                <w:i/>
                <w:sz w:val="24"/>
                <w:szCs w:val="24"/>
              </w:rPr>
            </w:rPrChange>
          </w:rPr>
          <w:t>的值</w:t>
        </w:r>
      </w:ins>
      <w:r w:rsidRPr="00E033BD">
        <w:rPr>
          <w:rFonts w:asciiTheme="minorEastAsia" w:eastAsiaTheme="minorEastAsia" w:hAnsiTheme="minorEastAsia"/>
          <w:sz w:val="24"/>
          <w:szCs w:val="24"/>
        </w:rPr>
        <w:t>，</w:t>
      </w:r>
      <m:oMath>
        <m:r>
          <w:del w:id="464" w:author="Yang Wang" w:date="2019-10-23T17:33:00Z">
            <w:rPr>
              <w:rFonts w:ascii="Cambria Math" w:eastAsiaTheme="minorEastAsia" w:hAnsi="Cambria Math"/>
              <w:sz w:val="24"/>
              <w:szCs w:val="24"/>
            </w:rPr>
            <m:t>O</m:t>
          </w:del>
        </m:r>
        <m:d>
          <m:dPr>
            <m:ctrlPr>
              <w:del w:id="465" w:author="Yang Wang" w:date="2019-10-23T17:33:00Z">
                <w:rPr>
                  <w:rFonts w:ascii="Cambria Math" w:hAnsi="Cambria Math"/>
                  <w:sz w:val="24"/>
                  <w:szCs w:val="24"/>
                </w:rPr>
              </w:del>
            </m:ctrlPr>
          </m:dPr>
          <m:e>
            <m:r>
              <w:del w:id="466" w:author="Yang Wang" w:date="2019-10-23T17:33:00Z">
                <w:rPr>
                  <w:rFonts w:ascii="Cambria Math" w:hAnsi="Cambria Math"/>
                  <w:sz w:val="24"/>
                  <w:szCs w:val="24"/>
                </w:rPr>
                <m:t>i</m:t>
              </w:del>
            </m:r>
          </m:e>
        </m:d>
        <m:r>
          <w:del w:id="467" w:author="Yang Wang" w:date="2019-10-23T17:33:00Z">
            <m:rPr>
              <m:sty m:val="p"/>
            </m:rPr>
            <w:rPr>
              <w:rFonts w:ascii="Cambria Math" w:eastAsiaTheme="minorEastAsia" w:hAnsi="Cambria Math" w:hint="eastAsia"/>
              <w:sz w:val="24"/>
              <w:szCs w:val="24"/>
            </w:rPr>
            <m:t>为像素点</m:t>
          </w:del>
        </m:r>
        <m:r>
          <w:del w:id="468" w:author="Yang Wang" w:date="2019-10-23T17:33:00Z">
            <w:rPr>
              <w:rFonts w:ascii="Cambria Math" w:hAnsi="Cambria Math"/>
              <w:sz w:val="24"/>
              <w:szCs w:val="24"/>
            </w:rPr>
            <m:t>i</m:t>
          </w:del>
        </m:r>
        <m:r>
          <w:del w:id="469" w:author="Yang Wang" w:date="2019-10-23T17:33:00Z">
            <m:rPr>
              <m:sty m:val="p"/>
            </m:rPr>
            <w:rPr>
              <w:rFonts w:ascii="Cambria Math" w:eastAsiaTheme="minorEastAsia" w:hAnsi="Cambria Math" w:hint="eastAsia"/>
              <w:sz w:val="24"/>
              <w:szCs w:val="24"/>
            </w:rPr>
            <m:t>的</m:t>
          </w:del>
        </m:r>
        <m:r>
          <w:del w:id="470" w:author="Yang Wang" w:date="2019-10-23T17:33:00Z">
            <m:rPr>
              <m:sty m:val="p"/>
            </m:rPr>
            <w:rPr>
              <w:rFonts w:ascii="Cambria Math" w:eastAsiaTheme="minorEastAsia" w:hAnsi="Cambria Math"/>
              <w:sz w:val="24"/>
              <w:szCs w:val="24"/>
            </w:rPr>
            <m:t>原图像</m:t>
          </w:del>
        </m:r>
        <m:sSup>
          <m:sSupPr>
            <m:ctrlPr>
              <w:ins w:id="471" w:author="Yang Wang" w:date="2019-10-23T17:33:00Z">
                <w:rPr>
                  <w:rFonts w:ascii="Cambria Math" w:hAnsi="Cambria Math"/>
                  <w:i/>
                  <w:sz w:val="24"/>
                  <w:szCs w:val="24"/>
                </w:rPr>
              </w:ins>
            </m:ctrlPr>
          </m:sSupPr>
          <m:e>
            <m:r>
              <w:ins w:id="472" w:author="Yang Wang" w:date="2019-10-23T17:33:00Z">
                <w:rPr>
                  <w:rFonts w:ascii="Cambria Math" w:hAnsi="Cambria Math"/>
                  <w:sz w:val="24"/>
                  <w:szCs w:val="24"/>
                </w:rPr>
                <m:t>O</m:t>
              </w:ins>
            </m:r>
          </m:e>
          <m:sup>
            <m:r>
              <w:ins w:id="473" w:author="Yang Wang" w:date="2019-10-23T17:33:00Z">
                <w:rPr>
                  <w:rFonts w:ascii="Cambria Math" w:hAnsi="Cambria Math"/>
                  <w:sz w:val="24"/>
                  <w:szCs w:val="24"/>
                </w:rPr>
                <m:t>c</m:t>
              </w:ins>
            </m:r>
          </m:sup>
        </m:sSup>
        <m:d>
          <m:dPr>
            <m:ctrlPr>
              <w:ins w:id="474" w:author="Yang Wang" w:date="2019-10-23T17:33:00Z">
                <w:rPr>
                  <w:rFonts w:ascii="Cambria Math" w:hAnsi="Cambria Math"/>
                  <w:sz w:val="24"/>
                  <w:szCs w:val="24"/>
                </w:rPr>
              </w:ins>
            </m:ctrlPr>
          </m:dPr>
          <m:e>
            <m:r>
              <w:ins w:id="475" w:author="Yang Wang" w:date="2019-10-23T17:33:00Z">
                <w:rPr>
                  <w:rFonts w:ascii="Cambria Math" w:hAnsi="Cambria Math"/>
                  <w:sz w:val="24"/>
                  <w:szCs w:val="24"/>
                </w:rPr>
                <m:t>i</m:t>
              </w:ins>
            </m:r>
          </m:e>
        </m:d>
      </m:oMath>
      <w:ins w:id="476" w:author="Yang Wang" w:date="2019-10-23T17:33:00Z">
        <w:r w:rsidR="002A60E8" w:rsidRPr="00BE7797">
          <w:rPr>
            <w:rFonts w:hAnsi="宋体"/>
            <w:sz w:val="24"/>
            <w:szCs w:val="24"/>
          </w:rPr>
          <w:t>为待去雾图像</w:t>
        </w:r>
        <w:r w:rsidR="002A60E8">
          <w:rPr>
            <w:rFonts w:hAnsi="宋体" w:hint="eastAsia"/>
            <w:sz w:val="24"/>
            <w:szCs w:val="24"/>
          </w:rPr>
          <w:t>的</w:t>
        </w:r>
        <m:oMath>
          <m:r>
            <w:rPr>
              <w:rFonts w:ascii="Cambria Math" w:hAnsi="Cambria Math"/>
              <w:sz w:val="24"/>
              <w:szCs w:val="24"/>
            </w:rPr>
            <m:t>c</m:t>
          </m:r>
        </m:oMath>
        <w:r w:rsidR="002A60E8">
          <w:rPr>
            <w:rFonts w:hAnsi="宋体" w:hint="eastAsia"/>
            <w:sz w:val="24"/>
            <w:szCs w:val="24"/>
          </w:rPr>
          <w:t>通道中</w:t>
        </w:r>
        <w:r w:rsidR="002A60E8" w:rsidRPr="00BE7797">
          <w:rPr>
            <w:rFonts w:hAnsi="宋体" w:hint="eastAsia"/>
            <w:sz w:val="24"/>
            <w:szCs w:val="24"/>
          </w:rPr>
          <w:t>像素点</w:t>
        </w:r>
        <w:r w:rsidR="002A60E8" w:rsidRPr="00BE7797">
          <w:rPr>
            <w:rFonts w:hAnsi="宋体"/>
            <w:i/>
            <w:sz w:val="24"/>
            <w:szCs w:val="24"/>
          </w:rPr>
          <w:t>i</w:t>
        </w:r>
        <w:r w:rsidR="002A60E8" w:rsidRPr="00383C91">
          <w:rPr>
            <w:rFonts w:hAnsi="宋体" w:hint="eastAsia"/>
            <w:sz w:val="24"/>
            <w:szCs w:val="24"/>
          </w:rPr>
          <w:t>的值</w:t>
        </w:r>
      </w:ins>
      <w:r w:rsidRPr="00E033BD">
        <w:rPr>
          <w:rFonts w:asciiTheme="minorEastAsia" w:eastAsiaTheme="minorEastAsia" w:hAnsiTheme="minorEastAsia" w:hint="eastAsia"/>
          <w:sz w:val="24"/>
          <w:szCs w:val="24"/>
        </w:rPr>
        <w:t>，</w:t>
      </w:r>
      <m:oMath>
        <m:r>
          <w:rPr>
            <w:rFonts w:ascii="Cambria Math" w:hAnsi="Cambria Math"/>
            <w:sz w:val="24"/>
            <w:szCs w:val="24"/>
          </w:rPr>
          <m:t>A</m:t>
        </m:r>
      </m:oMath>
      <w:r w:rsidRPr="00E033BD">
        <w:rPr>
          <w:rFonts w:asciiTheme="minorEastAsia" w:eastAsiaTheme="minorEastAsia" w:hAnsiTheme="minorEastAsia" w:hint="eastAsia"/>
          <w:sz w:val="24"/>
          <w:szCs w:val="24"/>
        </w:rPr>
        <w:t>为</w:t>
      </w:r>
      <w:r w:rsidRPr="00E033BD">
        <w:rPr>
          <w:rFonts w:asciiTheme="minorEastAsia" w:eastAsiaTheme="minorEastAsia" w:hAnsiTheme="minorEastAsia"/>
          <w:sz w:val="24"/>
          <w:szCs w:val="24"/>
        </w:rPr>
        <w:t>全局大气光</w:t>
      </w:r>
      <w:r w:rsidRPr="00E033BD">
        <w:rPr>
          <w:rFonts w:hAnsi="宋体"/>
          <w:sz w:val="24"/>
          <w:szCs w:val="24"/>
        </w:rPr>
        <w:t>的值</w:t>
      </w:r>
      <w:r w:rsidRPr="00E033BD">
        <w:rPr>
          <w:rFonts w:asciiTheme="minorEastAsia" w:eastAsia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0</m:t>
            </m:r>
          </m:sub>
        </m:sSub>
      </m:oMath>
      <w:r w:rsidRPr="00E033BD">
        <w:rPr>
          <w:rFonts w:asciiTheme="minorEastAsia" w:eastAsiaTheme="minorEastAsia" w:hAnsiTheme="minorEastAsia" w:hint="eastAsia"/>
          <w:sz w:val="24"/>
          <w:szCs w:val="24"/>
        </w:rPr>
        <w:t>为透射率</w:t>
      </w:r>
      <w:r w:rsidRPr="00E033BD">
        <w:rPr>
          <w:rFonts w:asciiTheme="minorEastAsia" w:eastAsiaTheme="minorEastAsia" w:hAnsiTheme="minorEastAsia"/>
          <w:sz w:val="24"/>
          <w:szCs w:val="24"/>
        </w:rPr>
        <w:t>阈值</w:t>
      </w:r>
      <w:r w:rsidRPr="00E033BD">
        <w:rPr>
          <w:rFonts w:asciiTheme="minorEastAsia" w:eastAsiaTheme="minorEastAsia" w:hAnsiTheme="minorEastAsia" w:hint="eastAsia"/>
          <w:sz w:val="24"/>
          <w:szCs w:val="24"/>
        </w:rPr>
        <w:t>（考虑到</w:t>
      </w:r>
      <w:r w:rsidRPr="00E033BD">
        <w:rPr>
          <w:rFonts w:asciiTheme="minorEastAsia" w:eastAsiaTheme="minorEastAsia" w:hAnsiTheme="minorEastAsia"/>
          <w:sz w:val="24"/>
          <w:szCs w:val="24"/>
        </w:rPr>
        <w:t>当透射</w:t>
      </w:r>
      <w:r w:rsidRPr="00E033BD">
        <w:rPr>
          <w:rFonts w:asciiTheme="minorEastAsia" w:eastAsiaTheme="minorEastAsia" w:hAnsiTheme="minorEastAsia" w:hint="eastAsia"/>
          <w:sz w:val="24"/>
          <w:szCs w:val="24"/>
        </w:rPr>
        <w:t>率图像</w:t>
      </w:r>
      <w:r w:rsidRPr="00E033BD">
        <w:rPr>
          <w:rFonts w:asciiTheme="minorEastAsia" w:eastAsiaTheme="minorEastAsia" w:hAnsiTheme="minorEastAsia" w:hint="eastAsia"/>
          <w:i/>
          <w:sz w:val="24"/>
          <w:szCs w:val="24"/>
        </w:rPr>
        <w:t>t</w:t>
      </w:r>
      <w:r w:rsidRPr="00E033BD">
        <w:rPr>
          <w:rFonts w:asciiTheme="minorEastAsia" w:eastAsiaTheme="minorEastAsia" w:hAnsiTheme="minorEastAsia" w:hint="eastAsia"/>
          <w:sz w:val="24"/>
          <w:szCs w:val="24"/>
        </w:rPr>
        <w:t>的</w:t>
      </w:r>
      <w:r w:rsidRPr="00E033BD">
        <w:rPr>
          <w:rFonts w:asciiTheme="minorEastAsia" w:eastAsiaTheme="minorEastAsia" w:hAnsiTheme="minorEastAsia"/>
          <w:sz w:val="24"/>
          <w:szCs w:val="24"/>
        </w:rPr>
        <w:t>值</w:t>
      </w:r>
      <w:r w:rsidRPr="00E033BD">
        <w:rPr>
          <w:rFonts w:asciiTheme="minorEastAsia" w:eastAsiaTheme="minorEastAsia" w:hAnsiTheme="minorEastAsia" w:hint="eastAsia"/>
          <w:sz w:val="24"/>
          <w:szCs w:val="24"/>
        </w:rPr>
        <w:t>很小</w:t>
      </w:r>
      <w:r w:rsidRPr="00E033BD">
        <w:rPr>
          <w:rFonts w:asciiTheme="minorEastAsia" w:eastAsiaTheme="minorEastAsia" w:hAnsiTheme="minorEastAsia"/>
          <w:sz w:val="24"/>
          <w:szCs w:val="24"/>
        </w:rPr>
        <w:t>时</w:t>
      </w:r>
      <w:r w:rsidRPr="00E033BD">
        <w:rPr>
          <w:rFonts w:asciiTheme="minorEastAsia" w:eastAsiaTheme="minorEastAsia" w:hAnsiTheme="minorEastAsia" w:hint="eastAsia"/>
          <w:sz w:val="24"/>
          <w:szCs w:val="24"/>
        </w:rPr>
        <w:t>，</w:t>
      </w:r>
      <w:r w:rsidRPr="00E033BD">
        <w:rPr>
          <w:rFonts w:asciiTheme="minorEastAsia" w:eastAsiaTheme="minorEastAsia" w:hAnsiTheme="minorEastAsia"/>
          <w:sz w:val="24"/>
          <w:szCs w:val="24"/>
        </w:rPr>
        <w:t>会导致</w:t>
      </w:r>
      <w:r w:rsidRPr="00E033BD">
        <w:rPr>
          <w:rFonts w:asciiTheme="minorEastAsia" w:eastAsiaTheme="minorEastAsia" w:hAnsiTheme="minorEastAsia"/>
          <w:i/>
          <w:sz w:val="24"/>
          <w:szCs w:val="24"/>
        </w:rPr>
        <w:t>F</w:t>
      </w:r>
      <w:r w:rsidRPr="00E033BD">
        <w:rPr>
          <w:rFonts w:asciiTheme="minorEastAsia" w:eastAsiaTheme="minorEastAsia" w:hAnsiTheme="minorEastAsia" w:hint="eastAsia"/>
          <w:sz w:val="24"/>
          <w:szCs w:val="24"/>
        </w:rPr>
        <w:t>偏大</w:t>
      </w:r>
      <w:r w:rsidRPr="00E033BD">
        <w:rPr>
          <w:rFonts w:asciiTheme="minorEastAsia" w:eastAsiaTheme="minorEastAsia" w:hAnsiTheme="minorEastAsia"/>
          <w:sz w:val="24"/>
          <w:szCs w:val="24"/>
        </w:rPr>
        <w:t>，导致恢复的图像过白</w:t>
      </w:r>
      <w:r w:rsidRPr="00E033BD">
        <w:rPr>
          <w:rFonts w:asciiTheme="minorEastAsia" w:eastAsiaTheme="minorEastAsia" w:hAnsiTheme="minorEastAsia" w:hint="eastAsia"/>
          <w:sz w:val="24"/>
          <w:szCs w:val="24"/>
        </w:rPr>
        <w:t>，本实施例中取</w:t>
      </w:r>
      <w:r w:rsidRPr="00BE7797">
        <w:rPr>
          <w:rFonts w:asciiTheme="minorEastAsia" w:eastAsiaTheme="minorEastAsia" w:hAnsiTheme="minorEastAsia" w:hint="eastAsia"/>
          <w:sz w:val="24"/>
          <w:szCs w:val="24"/>
        </w:rPr>
        <w:t>值</w:t>
      </w:r>
      <w:r w:rsidRPr="00BE7797">
        <w:rPr>
          <w:rFonts w:asciiTheme="minorEastAsia" w:eastAsiaTheme="minorEastAsia" w:hAnsiTheme="minorEastAsia"/>
          <w:sz w:val="24"/>
          <w:szCs w:val="24"/>
        </w:rPr>
        <w:t>为</w:t>
      </w:r>
      <w:r w:rsidRPr="00BE7797">
        <w:rPr>
          <w:rFonts w:asciiTheme="minorEastAsia" w:eastAsiaTheme="minorEastAsia" w:hAnsiTheme="minorEastAsia" w:hint="eastAsia"/>
          <w:sz w:val="24"/>
          <w:szCs w:val="24"/>
        </w:rPr>
        <w:t>0.1</w:t>
      </w:r>
      <w:r>
        <w:rPr>
          <w:rFonts w:asciiTheme="minorEastAsia" w:eastAsiaTheme="minorEastAsia" w:hAnsiTheme="minorEastAsia" w:hint="eastAsia"/>
          <w:sz w:val="24"/>
          <w:szCs w:val="24"/>
        </w:rPr>
        <w:t>）</w:t>
      </w:r>
      <w:r>
        <w:rPr>
          <w:rFonts w:asciiTheme="minorEastAsia" w:eastAsiaTheme="minorEastAsia" w:hAnsiTheme="minorEastAsia" w:hint="eastAsia"/>
          <w:sz w:val="24"/>
          <w:szCs w:val="24"/>
          <w:u w:val="single" w:color="FF0000"/>
        </w:rPr>
        <w:t>；当</w:t>
      </w:r>
      <m:oMath>
        <m:d>
          <m:dPr>
            <m:begChr m:val="|"/>
            <m:endChr m:val="|"/>
            <m:ctrlPr>
              <w:rPr>
                <w:rFonts w:ascii="Cambria Math" w:eastAsiaTheme="minorEastAsia" w:hAnsi="Cambria Math"/>
                <w:i/>
                <w:iCs/>
                <w:sz w:val="24"/>
                <w:szCs w:val="24"/>
              </w:rPr>
            </m:ctrlPr>
          </m:dPr>
          <m:e>
            <m:sSup>
              <m:sSupPr>
                <m:ctrlPr>
                  <w:ins w:id="477" w:author="Yang Wang" w:date="2019-10-23T17:33:00Z">
                    <w:rPr>
                      <w:rFonts w:ascii="Cambria Math" w:hAnsi="Cambria Math"/>
                      <w:i/>
                      <w:sz w:val="24"/>
                      <w:szCs w:val="24"/>
                    </w:rPr>
                  </w:ins>
                </m:ctrlPr>
              </m:sSupPr>
              <m:e>
                <m:r>
                  <w:ins w:id="478" w:author="Yang Wang" w:date="2019-10-23T17:33:00Z">
                    <w:rPr>
                      <w:rFonts w:ascii="Cambria Math" w:hAnsi="Cambria Math"/>
                      <w:sz w:val="24"/>
                      <w:szCs w:val="24"/>
                    </w:rPr>
                    <m:t>O</m:t>
                  </w:ins>
                </m:r>
              </m:e>
              <m:sup>
                <m:r>
                  <w:ins w:id="479" w:author="Yang Wang" w:date="2019-10-23T17:33:00Z">
                    <w:rPr>
                      <w:rFonts w:ascii="Cambria Math" w:hAnsi="Cambria Math"/>
                      <w:sz w:val="24"/>
                      <w:szCs w:val="24"/>
                    </w:rPr>
                    <m:t>c</m:t>
                  </w:ins>
                </m:r>
              </m:sup>
            </m:sSup>
            <m:d>
              <m:dPr>
                <m:ctrlPr>
                  <w:ins w:id="480" w:author="Yang Wang" w:date="2019-10-23T17:33:00Z">
                    <w:rPr>
                      <w:rFonts w:ascii="Cambria Math" w:hAnsi="Cambria Math"/>
                      <w:sz w:val="24"/>
                      <w:szCs w:val="24"/>
                    </w:rPr>
                  </w:ins>
                </m:ctrlPr>
              </m:dPr>
              <m:e>
                <m:r>
                  <w:ins w:id="481" w:author="Yang Wang" w:date="2019-10-23T17:33:00Z">
                    <w:rPr>
                      <w:rFonts w:ascii="Cambria Math" w:hAnsi="Cambria Math"/>
                      <w:sz w:val="24"/>
                      <w:szCs w:val="24"/>
                    </w:rPr>
                    <m:t>i</m:t>
                  </w:ins>
                </m:r>
              </m:e>
            </m:d>
            <m:r>
              <w:del w:id="482" w:author="Yang Wang" w:date="2019-10-23T17:33:00Z">
                <w:rPr>
                  <w:rFonts w:ascii="Cambria Math" w:eastAsiaTheme="minorEastAsia" w:hAnsi="Cambria Math"/>
                  <w:sz w:val="24"/>
                  <w:szCs w:val="24"/>
                </w:rPr>
                <m:t>O</m:t>
              </w:del>
            </m:r>
            <m:d>
              <m:dPr>
                <m:ctrlPr>
                  <w:del w:id="483" w:author="Yang Wang" w:date="2019-10-23T17:33:00Z">
                    <w:rPr>
                      <w:rFonts w:ascii="Cambria Math" w:eastAsiaTheme="minorEastAsia" w:hAnsi="Cambria Math"/>
                      <w:i/>
                      <w:iCs/>
                      <w:sz w:val="24"/>
                      <w:szCs w:val="24"/>
                    </w:rPr>
                  </w:del>
                </m:ctrlPr>
              </m:dPr>
              <m:e>
                <m:r>
                  <w:del w:id="484" w:author="Yang Wang" w:date="2019-10-23T17:33:00Z">
                    <w:rPr>
                      <w:rFonts w:ascii="Cambria Math" w:eastAsiaTheme="minorEastAsia" w:hAnsi="Cambria Math"/>
                      <w:sz w:val="24"/>
                      <w:szCs w:val="24"/>
                    </w:rPr>
                    <m:t>i</m:t>
                  </w:del>
                </m:r>
              </m:e>
            </m:d>
            <m:r>
              <w:rPr>
                <w:rFonts w:ascii="Cambria Math" w:eastAsiaTheme="minorEastAsia" w:hAnsi="Cambria Math"/>
                <w:sz w:val="24"/>
                <w:szCs w:val="24"/>
              </w:rPr>
              <m:t>-A</m:t>
            </m:r>
          </m:e>
        </m:d>
        <m:r>
          <w:rPr>
            <w:rFonts w:ascii="Cambria Math" w:eastAsiaTheme="minorEastAsia" w:hAnsi="Cambria Math"/>
            <w:sz w:val="24"/>
            <w:szCs w:val="24"/>
          </w:rPr>
          <m:t>&lt;K</m:t>
        </m:r>
      </m:oMath>
      <w:r w:rsidRPr="00BE7797">
        <w:rPr>
          <w:rFonts w:asciiTheme="minorEastAsia" w:eastAsiaTheme="minorEastAsia" w:hAnsiTheme="minorEastAsia" w:hint="eastAsia"/>
          <w:sz w:val="24"/>
          <w:szCs w:val="24"/>
        </w:rPr>
        <w:t>为明亮区域，不满足暗通道先验规律，则需要调整</w:t>
      </w:r>
      <w:r w:rsidR="00623541">
        <w:rPr>
          <w:rFonts w:asciiTheme="minorEastAsia" w:eastAsiaTheme="minorEastAsia" w:hAnsiTheme="minorEastAsia" w:hint="eastAsia"/>
          <w:sz w:val="24"/>
          <w:szCs w:val="24"/>
        </w:rPr>
        <w:t>，则</w:t>
      </w:r>
      <w:r w:rsidR="00623541" w:rsidRPr="00BE7797">
        <w:rPr>
          <w:rFonts w:hAnsi="宋体"/>
          <w:sz w:val="24"/>
          <w:szCs w:val="24"/>
        </w:rPr>
        <w:t>图像恢复的公式</w:t>
      </w:r>
      <w:r w:rsidR="00623541">
        <w:rPr>
          <w:rFonts w:hAnsi="宋体" w:hint="eastAsia"/>
          <w:sz w:val="24"/>
          <w:szCs w:val="24"/>
        </w:rPr>
        <w:t>中取</w:t>
      </w:r>
      <m:oMath>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sSubSup>
                  <m:sSubSupPr>
                    <m:ctrlPr>
                      <w:rPr>
                        <w:rFonts w:ascii="Cambria Math" w:hAnsi="Cambria Math"/>
                        <w:sz w:val="24"/>
                        <w:szCs w:val="24"/>
                      </w:rPr>
                    </m:ctrlPr>
                  </m:sSubSupPr>
                  <m:e>
                    <m:r>
                      <w:rPr>
                        <w:rFonts w:ascii="Cambria Math" w:hAnsi="Cambria Math"/>
                        <w:sz w:val="24"/>
                        <w:szCs w:val="24"/>
                      </w:rPr>
                      <m:t>log</m:t>
                    </m:r>
                  </m:e>
                  <m:sub>
                    <m:r>
                      <m:rPr>
                        <m:sty m:val="p"/>
                      </m:rPr>
                      <w:rPr>
                        <w:rFonts w:ascii="Cambria Math" w:hAnsi="Cambria Math"/>
                        <w:sz w:val="24"/>
                        <w:szCs w:val="24"/>
                      </w:rPr>
                      <m:t>10</m:t>
                    </m:r>
                  </m:sub>
                  <m:sup>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K</m:t>
                            </m:r>
                          </m:num>
                          <m:den>
                            <m:sSup>
                              <m:sSupPr>
                                <m:ctrlPr>
                                  <w:ins w:id="485" w:author="Yang Wang" w:date="2019-10-23T17:33:00Z">
                                    <w:rPr>
                                      <w:rFonts w:ascii="Cambria Math" w:hAnsi="Cambria Math"/>
                                      <w:i/>
                                      <w:sz w:val="24"/>
                                      <w:szCs w:val="24"/>
                                    </w:rPr>
                                  </w:ins>
                                </m:ctrlPr>
                              </m:sSupPr>
                              <m:e>
                                <m:r>
                                  <w:ins w:id="486" w:author="Yang Wang" w:date="2019-10-23T17:33:00Z">
                                    <w:rPr>
                                      <w:rFonts w:ascii="Cambria Math" w:hAnsi="Cambria Math"/>
                                      <w:sz w:val="24"/>
                                      <w:szCs w:val="24"/>
                                    </w:rPr>
                                    <m:t>O</m:t>
                                  </w:ins>
                                </m:r>
                              </m:e>
                              <m:sup>
                                <m:r>
                                  <w:ins w:id="487" w:author="Yang Wang" w:date="2019-10-23T17:33:00Z">
                                    <w:rPr>
                                      <w:rFonts w:ascii="Cambria Math" w:hAnsi="Cambria Math"/>
                                      <w:sz w:val="24"/>
                                      <w:szCs w:val="24"/>
                                    </w:rPr>
                                    <m:t>c</m:t>
                                  </w:ins>
                                </m:r>
                              </m:sup>
                            </m:sSup>
                            <m:d>
                              <m:dPr>
                                <m:ctrlPr>
                                  <w:ins w:id="488" w:author="Yang Wang" w:date="2019-10-23T17:33:00Z">
                                    <w:rPr>
                                      <w:rFonts w:ascii="Cambria Math" w:hAnsi="Cambria Math"/>
                                      <w:sz w:val="24"/>
                                      <w:szCs w:val="24"/>
                                    </w:rPr>
                                  </w:ins>
                                </m:ctrlPr>
                              </m:dPr>
                              <m:e>
                                <m:r>
                                  <w:ins w:id="489" w:author="Yang Wang" w:date="2019-10-23T17:33:00Z">
                                    <w:rPr>
                                      <w:rFonts w:ascii="Cambria Math" w:hAnsi="Cambria Math"/>
                                      <w:sz w:val="24"/>
                                      <w:szCs w:val="24"/>
                                    </w:rPr>
                                    <m:t>i</m:t>
                                  </w:ins>
                                </m:r>
                              </m:e>
                            </m:d>
                            <m:r>
                              <w:del w:id="490" w:author="Yang Wang" w:date="2019-10-23T17:33:00Z">
                                <w:rPr>
                                  <w:rFonts w:ascii="Cambria Math" w:hAnsi="Cambria Math"/>
                                  <w:sz w:val="24"/>
                                  <w:szCs w:val="24"/>
                                </w:rPr>
                                <m:t>O</m:t>
                              </w:del>
                            </m:r>
                            <m:d>
                              <m:dPr>
                                <m:ctrlPr>
                                  <w:del w:id="491" w:author="Yang Wang" w:date="2019-10-23T17:33:00Z">
                                    <w:rPr>
                                      <w:rFonts w:ascii="Cambria Math" w:hAnsi="Cambria Math"/>
                                      <w:sz w:val="24"/>
                                      <w:szCs w:val="24"/>
                                    </w:rPr>
                                  </w:del>
                                </m:ctrlPr>
                              </m:dPr>
                              <m:e>
                                <m:r>
                                  <w:del w:id="492" w:author="Yang Wang" w:date="2019-10-23T17:33:00Z">
                                    <w:rPr>
                                      <w:rFonts w:ascii="Cambria Math" w:hAnsi="Cambria Math"/>
                                      <w:sz w:val="24"/>
                                      <w:szCs w:val="24"/>
                                    </w:rPr>
                                    <m:t>i</m:t>
                                  </w:del>
                                </m:r>
                              </m:e>
                            </m:d>
                            <m:r>
                              <m:rPr>
                                <m:sty m:val="p"/>
                              </m:rPr>
                              <w:rPr>
                                <w:rFonts w:ascii="Cambria Math" w:hAnsi="Cambria Math"/>
                                <w:sz w:val="24"/>
                                <w:szCs w:val="24"/>
                              </w:rPr>
                              <m:t>-</m:t>
                            </m:r>
                            <m:r>
                              <w:rPr>
                                <w:rFonts w:ascii="Cambria Math" w:hAnsi="Cambria Math"/>
                                <w:sz w:val="24"/>
                                <w:szCs w:val="24"/>
                              </w:rPr>
                              <m:t>A</m:t>
                            </m:r>
                          </m:den>
                        </m:f>
                      </m:e>
                    </m:d>
                  </m:sup>
                </m:sSubSup>
              </m:e>
            </m:d>
          </m:e>
          <m:sup>
            <m:r>
              <w:rPr>
                <w:rFonts w:ascii="Cambria Math" w:hAnsi="Cambria Math"/>
                <w:sz w:val="24"/>
                <w:szCs w:val="24"/>
              </w:rPr>
              <m:t>γ</m:t>
            </m:r>
          </m:sup>
        </m:sSup>
      </m:oMath>
      <w:r w:rsidRPr="00BE779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当</w:t>
      </w:r>
      <m:oMath>
        <m:d>
          <m:dPr>
            <m:begChr m:val="|"/>
            <m:endChr m:val="|"/>
            <m:ctrlPr>
              <w:rPr>
                <w:rFonts w:ascii="Cambria Math" w:eastAsiaTheme="minorEastAsia" w:hAnsi="Cambria Math"/>
                <w:i/>
                <w:iCs/>
                <w:sz w:val="24"/>
                <w:szCs w:val="24"/>
              </w:rPr>
            </m:ctrlPr>
          </m:dPr>
          <m:e>
            <m:sSup>
              <m:sSupPr>
                <m:ctrlPr>
                  <w:ins w:id="493" w:author="Yang Wang" w:date="2019-10-23T17:33:00Z">
                    <w:rPr>
                      <w:rFonts w:ascii="Cambria Math" w:hAnsi="Cambria Math"/>
                      <w:i/>
                      <w:sz w:val="24"/>
                      <w:szCs w:val="24"/>
                    </w:rPr>
                  </w:ins>
                </m:ctrlPr>
              </m:sSupPr>
              <m:e>
                <m:r>
                  <w:ins w:id="494" w:author="Yang Wang" w:date="2019-10-23T17:33:00Z">
                    <w:rPr>
                      <w:rFonts w:ascii="Cambria Math" w:hAnsi="Cambria Math"/>
                      <w:sz w:val="24"/>
                      <w:szCs w:val="24"/>
                    </w:rPr>
                    <m:t>O</m:t>
                  </w:ins>
                </m:r>
              </m:e>
              <m:sup>
                <m:r>
                  <w:ins w:id="495" w:author="Yang Wang" w:date="2019-10-23T17:33:00Z">
                    <w:rPr>
                      <w:rFonts w:ascii="Cambria Math" w:hAnsi="Cambria Math"/>
                      <w:sz w:val="24"/>
                      <w:szCs w:val="24"/>
                    </w:rPr>
                    <m:t>c</m:t>
                  </w:ins>
                </m:r>
              </m:sup>
            </m:sSup>
            <m:d>
              <m:dPr>
                <m:ctrlPr>
                  <w:ins w:id="496" w:author="Yang Wang" w:date="2019-10-23T17:33:00Z">
                    <w:rPr>
                      <w:rFonts w:ascii="Cambria Math" w:hAnsi="Cambria Math"/>
                      <w:sz w:val="24"/>
                      <w:szCs w:val="24"/>
                    </w:rPr>
                  </w:ins>
                </m:ctrlPr>
              </m:dPr>
              <m:e>
                <m:r>
                  <w:ins w:id="497" w:author="Yang Wang" w:date="2019-10-23T17:33:00Z">
                    <w:rPr>
                      <w:rFonts w:ascii="Cambria Math" w:hAnsi="Cambria Math"/>
                      <w:sz w:val="24"/>
                      <w:szCs w:val="24"/>
                    </w:rPr>
                    <m:t>i</m:t>
                  </w:ins>
                </m:r>
              </m:e>
            </m:d>
            <m:r>
              <w:del w:id="498" w:author="Yang Wang" w:date="2019-10-23T17:33:00Z">
                <w:rPr>
                  <w:rFonts w:ascii="Cambria Math" w:eastAsiaTheme="minorEastAsia" w:hAnsi="Cambria Math"/>
                  <w:sz w:val="24"/>
                  <w:szCs w:val="24"/>
                </w:rPr>
                <m:t>O</m:t>
              </w:del>
            </m:r>
            <m:d>
              <m:dPr>
                <m:ctrlPr>
                  <w:del w:id="499" w:author="Yang Wang" w:date="2019-10-23T17:33:00Z">
                    <w:rPr>
                      <w:rFonts w:ascii="Cambria Math" w:eastAsiaTheme="minorEastAsia" w:hAnsi="Cambria Math"/>
                      <w:i/>
                      <w:iCs/>
                      <w:sz w:val="24"/>
                      <w:szCs w:val="24"/>
                    </w:rPr>
                  </w:del>
                </m:ctrlPr>
              </m:dPr>
              <m:e>
                <m:r>
                  <w:del w:id="500" w:author="Yang Wang" w:date="2019-10-23T17:33:00Z">
                    <w:rPr>
                      <w:rFonts w:ascii="Cambria Math" w:eastAsiaTheme="minorEastAsia" w:hAnsi="Cambria Math"/>
                      <w:sz w:val="24"/>
                      <w:szCs w:val="24"/>
                    </w:rPr>
                    <m:t>i</m:t>
                  </w:del>
                </m:r>
              </m:e>
            </m:d>
            <m:r>
              <w:rPr>
                <w:rFonts w:ascii="Cambria Math" w:eastAsiaTheme="minorEastAsia" w:hAnsi="Cambria Math"/>
                <w:sz w:val="24"/>
                <w:szCs w:val="24"/>
              </w:rPr>
              <m:t>-A</m:t>
            </m:r>
          </m:e>
        </m:d>
        <m:r>
          <w:rPr>
            <w:rFonts w:ascii="Cambria Math" w:eastAsiaTheme="minorEastAsia" w:hAnsi="Cambria Math"/>
            <w:sz w:val="24"/>
            <w:szCs w:val="24"/>
          </w:rPr>
          <m:t>&gt;K</m:t>
        </m:r>
      </m:oMath>
      <w:r w:rsidRPr="00BE7797">
        <w:rPr>
          <w:rFonts w:asciiTheme="minorEastAsia" w:eastAsiaTheme="minorEastAsia" w:hAnsiTheme="minorEastAsia" w:hint="eastAsia"/>
          <w:sz w:val="24"/>
          <w:szCs w:val="24"/>
        </w:rPr>
        <w:t>的区域满足暗通道先验的规律，不需要调整</w:t>
      </w:r>
      <w:r w:rsidR="00623541">
        <w:rPr>
          <w:rFonts w:asciiTheme="minorEastAsia" w:eastAsiaTheme="minorEastAsia" w:hAnsiTheme="minorEastAsia" w:hint="eastAsia"/>
          <w:sz w:val="24"/>
          <w:szCs w:val="24"/>
        </w:rPr>
        <w:t>，则</w:t>
      </w:r>
      <w:r w:rsidR="00623541" w:rsidRPr="00BE7797">
        <w:rPr>
          <w:rFonts w:hAnsi="宋体"/>
          <w:sz w:val="24"/>
          <w:szCs w:val="24"/>
        </w:rPr>
        <w:t>图像恢复的公式</w:t>
      </w:r>
      <w:r w:rsidR="00623541">
        <w:rPr>
          <w:rFonts w:hAnsi="宋体" w:hint="eastAsia"/>
          <w:sz w:val="24"/>
          <w:szCs w:val="24"/>
        </w:rPr>
        <w:t>中取</w:t>
      </w:r>
      <w:r w:rsidR="00623541">
        <w:rPr>
          <w:rFonts w:hAnsi="宋体" w:hint="eastAsia"/>
          <w:sz w:val="24"/>
          <w:szCs w:val="24"/>
        </w:rPr>
        <w:t>1</w:t>
      </w:r>
      <w:r w:rsidRPr="00BE7797">
        <w:rPr>
          <w:rFonts w:asciiTheme="minorEastAsia" w:eastAsiaTheme="minorEastAsia" w:hAnsiTheme="minorEastAsia" w:hint="eastAsia"/>
          <w:sz w:val="24"/>
          <w:szCs w:val="24"/>
        </w:rPr>
        <w:t>。</w:t>
      </w:r>
    </w:p>
    <w:p w14:paraId="63922647" w14:textId="77777777" w:rsidR="00AF7163" w:rsidRPr="00BE7797" w:rsidRDefault="00AF7163" w:rsidP="00AF7163">
      <w:pPr>
        <w:spacing w:line="360" w:lineRule="auto"/>
        <w:rPr>
          <w:rFonts w:asciiTheme="minorEastAsia" w:eastAsiaTheme="minorEastAsia" w:hAnsiTheme="minorEastAsia"/>
          <w:sz w:val="24"/>
          <w:szCs w:val="24"/>
        </w:rPr>
      </w:pPr>
      <w:r w:rsidRPr="00BE7797">
        <w:rPr>
          <w:rFonts w:asciiTheme="minorEastAsia" w:eastAsiaTheme="minorEastAsia" w:hAnsiTheme="minorEastAsia"/>
          <w:sz w:val="24"/>
          <w:szCs w:val="24"/>
        </w:rPr>
        <w:tab/>
      </w:r>
      <w:r w:rsidRPr="00BE7797">
        <w:rPr>
          <w:rFonts w:asciiTheme="minorEastAsia" w:eastAsiaTheme="minorEastAsia" w:hAnsiTheme="minorEastAsia" w:hint="eastAsia"/>
          <w:sz w:val="24"/>
          <w:szCs w:val="24"/>
        </w:rPr>
        <w:t>对比</w:t>
      </w:r>
      <w:r w:rsidRPr="00BE7797">
        <w:rPr>
          <w:rFonts w:asciiTheme="minorEastAsia" w:eastAsiaTheme="minorEastAsia" w:hAnsiTheme="minorEastAsia"/>
          <w:sz w:val="24"/>
          <w:szCs w:val="24"/>
        </w:rPr>
        <w:t>原方法</w:t>
      </w:r>
      <w:r w:rsidRPr="00BE7797">
        <w:rPr>
          <w:rFonts w:asciiTheme="minorEastAsia" w:eastAsiaTheme="minorEastAsia" w:hAnsiTheme="minorEastAsia" w:hint="eastAsia"/>
          <w:sz w:val="24"/>
          <w:szCs w:val="24"/>
        </w:rPr>
        <w:t>未加入</w:t>
      </w:r>
      <w:r w:rsidRPr="00BE7797">
        <w:rPr>
          <w:rFonts w:asciiTheme="minorEastAsia" w:eastAsiaTheme="minorEastAsia" w:hAnsiTheme="minorEastAsia"/>
          <w:sz w:val="24"/>
          <w:szCs w:val="24"/>
        </w:rPr>
        <w:t>容差机制的</w:t>
      </w:r>
      <w:r w:rsidRPr="00BE7797">
        <w:rPr>
          <w:rFonts w:asciiTheme="minorEastAsia" w:eastAsiaTheme="minorEastAsia" w:hAnsiTheme="minorEastAsia" w:hint="eastAsia"/>
          <w:sz w:val="24"/>
          <w:szCs w:val="24"/>
        </w:rPr>
        <w:t>恢复</w:t>
      </w:r>
      <w:r w:rsidRPr="00BE7797">
        <w:rPr>
          <w:rFonts w:asciiTheme="minorEastAsia" w:eastAsiaTheme="minorEastAsia" w:hAnsiTheme="minorEastAsia"/>
          <w:sz w:val="24"/>
          <w:szCs w:val="24"/>
        </w:rPr>
        <w:t>公式：</w:t>
      </w:r>
    </w:p>
    <w:p w14:paraId="78D370A5" w14:textId="3A21E960" w:rsidR="00AF7163" w:rsidRPr="00BE7797" w:rsidRDefault="00725CBB">
      <w:pPr>
        <w:spacing w:line="360" w:lineRule="auto"/>
        <w:jc w:val="right"/>
        <w:rPr>
          <w:rFonts w:asciiTheme="minorEastAsia" w:eastAsiaTheme="minorEastAsia" w:hAnsiTheme="minorEastAsia"/>
          <w:iCs/>
          <w:sz w:val="24"/>
          <w:szCs w:val="24"/>
        </w:rPr>
        <w:pPrChange w:id="501" w:author="Yang Wang" w:date="2019-10-23T17:34:00Z">
          <w:pPr>
            <w:spacing w:line="360" w:lineRule="auto"/>
            <w:ind w:firstLineChars="1600" w:firstLine="3840"/>
            <w:jc w:val="right"/>
          </w:pPr>
        </w:pPrChange>
      </w:pPr>
      <m:oMath>
        <m:sSup>
          <m:sSupPr>
            <m:ctrlPr>
              <w:ins w:id="502" w:author="Yang Wang" w:date="2019-10-23T17:34:00Z">
                <w:rPr>
                  <w:rFonts w:ascii="Cambria Math" w:hAnsi="Cambria Math"/>
                  <w:i/>
                  <w:sz w:val="24"/>
                  <w:szCs w:val="24"/>
                </w:rPr>
              </w:ins>
            </m:ctrlPr>
          </m:sSupPr>
          <m:e>
            <m:r>
              <w:ins w:id="503" w:author="Yang Wang" w:date="2019-10-23T17:34:00Z">
                <w:rPr>
                  <w:rFonts w:ascii="Cambria Math" w:hAnsi="Cambria Math"/>
                  <w:sz w:val="24"/>
                  <w:szCs w:val="24"/>
                </w:rPr>
                <m:t>F</m:t>
              </w:ins>
            </m:r>
          </m:e>
          <m:sup>
            <m:r>
              <w:ins w:id="504" w:author="Yang Wang" w:date="2019-10-23T17:34:00Z">
                <w:rPr>
                  <w:rFonts w:ascii="Cambria Math" w:hAnsi="Cambria Math"/>
                  <w:sz w:val="24"/>
                  <w:szCs w:val="24"/>
                </w:rPr>
                <m:t>c</m:t>
              </w:ins>
            </m:r>
          </m:sup>
        </m:sSup>
        <m:d>
          <m:dPr>
            <m:ctrlPr>
              <w:ins w:id="505" w:author="Yang Wang" w:date="2019-10-23T17:34:00Z">
                <w:rPr>
                  <w:rFonts w:ascii="Cambria Math" w:hAnsi="Cambria Math"/>
                  <w:i/>
                  <w:sz w:val="24"/>
                  <w:szCs w:val="24"/>
                </w:rPr>
              </w:ins>
            </m:ctrlPr>
          </m:dPr>
          <m:e>
            <m:r>
              <w:ins w:id="506" w:author="Yang Wang" w:date="2019-10-23T17:34:00Z">
                <w:rPr>
                  <w:rFonts w:ascii="Cambria Math" w:hAnsi="Cambria Math"/>
                  <w:sz w:val="24"/>
                  <w:szCs w:val="24"/>
                </w:rPr>
                <m:t>i</m:t>
              </w:ins>
            </m:r>
          </m:e>
        </m:d>
        <m:r>
          <w:del w:id="507" w:author="Yang Wang" w:date="2019-10-23T17:34:00Z">
            <w:rPr>
              <w:rFonts w:ascii="Cambria Math" w:eastAsiaTheme="minorEastAsia" w:hAnsi="Cambria Math"/>
              <w:sz w:val="24"/>
              <w:szCs w:val="24"/>
            </w:rPr>
            <m:t>F</m:t>
          </w:del>
        </m:r>
        <m:d>
          <m:dPr>
            <m:ctrlPr>
              <w:del w:id="508" w:author="Yang Wang" w:date="2019-10-23T17:34:00Z">
                <w:rPr>
                  <w:rFonts w:ascii="Cambria Math" w:eastAsiaTheme="minorEastAsia" w:hAnsi="Cambria Math"/>
                  <w:i/>
                  <w:iCs/>
                  <w:sz w:val="24"/>
                  <w:szCs w:val="24"/>
                </w:rPr>
              </w:del>
            </m:ctrlPr>
          </m:dPr>
          <m:e>
            <m:r>
              <w:del w:id="509" w:author="Yang Wang" w:date="2019-10-23T17:34:00Z">
                <w:rPr>
                  <w:rFonts w:ascii="Cambria Math" w:eastAsiaTheme="minorEastAsia" w:hAnsi="Cambria Math"/>
                  <w:sz w:val="24"/>
                  <w:szCs w:val="24"/>
                </w:rPr>
                <m:t>i</m:t>
              </w:del>
            </m:r>
          </m:e>
        </m:d>
        <m:r>
          <w:rPr>
            <w:rFonts w:ascii="Cambria Math" w:eastAsiaTheme="minorEastAsia" w:hAnsi="Cambria Math"/>
            <w:sz w:val="24"/>
            <w:szCs w:val="24"/>
          </w:rPr>
          <m:t>= </m:t>
        </m:r>
        <m:f>
          <m:fPr>
            <m:ctrlPr>
              <w:rPr>
                <w:rFonts w:ascii="Cambria Math" w:eastAsiaTheme="minorEastAsia" w:hAnsi="Cambria Math"/>
                <w:i/>
                <w:iCs/>
                <w:sz w:val="24"/>
                <w:szCs w:val="24"/>
              </w:rPr>
            </m:ctrlPr>
          </m:fPr>
          <m:num>
            <m:r>
              <w:del w:id="510" w:author="Yang Wang" w:date="2019-10-23T17:34:00Z">
                <w:rPr>
                  <w:rFonts w:ascii="Cambria Math" w:eastAsiaTheme="minorEastAsia" w:hAnsi="Cambria Math"/>
                  <w:sz w:val="24"/>
                  <w:szCs w:val="24"/>
                </w:rPr>
                <m:t>O</m:t>
              </w:del>
            </m:r>
            <m:sSup>
              <m:sSupPr>
                <m:ctrlPr>
                  <w:ins w:id="511" w:author="Yang Wang" w:date="2019-10-23T17:34:00Z">
                    <w:rPr>
                      <w:rFonts w:ascii="Cambria Math" w:hAnsi="Cambria Math"/>
                      <w:i/>
                      <w:sz w:val="24"/>
                      <w:szCs w:val="24"/>
                    </w:rPr>
                  </w:ins>
                </m:ctrlPr>
              </m:sSupPr>
              <m:e>
                <m:r>
                  <w:ins w:id="512" w:author="Yang Wang" w:date="2019-10-23T17:34:00Z">
                    <w:rPr>
                      <w:rFonts w:ascii="Cambria Math" w:hAnsi="Cambria Math"/>
                      <w:sz w:val="24"/>
                      <w:szCs w:val="24"/>
                    </w:rPr>
                    <m:t>O</m:t>
                  </w:ins>
                </m:r>
              </m:e>
              <m:sup>
                <m:r>
                  <w:ins w:id="513" w:author="Yang Wang" w:date="2019-10-23T17:34:00Z">
                    <w:rPr>
                      <w:rFonts w:ascii="Cambria Math" w:hAnsi="Cambria Math"/>
                      <w:sz w:val="24"/>
                      <w:szCs w:val="24"/>
                    </w:rPr>
                    <m:t>c</m:t>
                  </w:ins>
                </m:r>
              </m:sup>
            </m:sSup>
            <m:d>
              <m:dPr>
                <m:ctrlPr>
                  <w:ins w:id="514" w:author="Yang Wang" w:date="2019-10-23T17:34:00Z">
                    <w:rPr>
                      <w:rFonts w:ascii="Cambria Math" w:hAnsi="Cambria Math"/>
                      <w:sz w:val="24"/>
                      <w:szCs w:val="24"/>
                    </w:rPr>
                  </w:ins>
                </m:ctrlPr>
              </m:dPr>
              <m:e>
                <m:r>
                  <w:ins w:id="515" w:author="Yang Wang" w:date="2019-10-23T17:34:00Z">
                    <w:rPr>
                      <w:rFonts w:ascii="Cambria Math" w:hAnsi="Cambria Math"/>
                      <w:sz w:val="24"/>
                      <w:szCs w:val="24"/>
                    </w:rPr>
                    <m:t>i</m:t>
                  </w:ins>
                </m:r>
              </m:e>
            </m:d>
            <m:d>
              <m:dPr>
                <m:ctrlPr>
                  <w:del w:id="516" w:author="Yang Wang" w:date="2019-10-23T17:34:00Z">
                    <w:rPr>
                      <w:rFonts w:ascii="Cambria Math" w:eastAsiaTheme="minorEastAsia" w:hAnsi="Cambria Math"/>
                      <w:i/>
                      <w:iCs/>
                      <w:sz w:val="24"/>
                      <w:szCs w:val="24"/>
                    </w:rPr>
                  </w:del>
                </m:ctrlPr>
              </m:dPr>
              <m:e>
                <m:r>
                  <w:del w:id="517" w:author="Yang Wang" w:date="2019-10-23T17:34:00Z">
                    <w:rPr>
                      <w:rFonts w:ascii="Cambria Math" w:eastAsiaTheme="minorEastAsia" w:hAnsi="Cambria Math"/>
                      <w:sz w:val="24"/>
                      <w:szCs w:val="24"/>
                    </w:rPr>
                    <m:t>i</m:t>
                  </w:del>
                </m:r>
              </m:e>
            </m:d>
            <m:r>
              <w:rPr>
                <w:rFonts w:ascii="Cambria Math" w:eastAsiaTheme="minorEastAsia" w:hAnsi="Cambria Math"/>
                <w:sz w:val="24"/>
                <w:szCs w:val="24"/>
              </w:rPr>
              <m:t>-A</m:t>
            </m:r>
          </m:num>
          <m:den>
            <m:func>
              <m:funcPr>
                <m:ctrlPr>
                  <w:rPr>
                    <w:rFonts w:ascii="Cambria Math" w:eastAsiaTheme="minorEastAsia" w:hAnsi="Cambria Math"/>
                    <w:i/>
                    <w:iCs/>
                    <w:sz w:val="24"/>
                    <w:szCs w:val="24"/>
                  </w:rPr>
                </m:ctrlPr>
              </m:funcPr>
              <m:fName>
                <m:r>
                  <w:rPr>
                    <w:rFonts w:ascii="Cambria Math" w:eastAsiaTheme="minorEastAsia" w:hAnsi="Cambria Math"/>
                    <w:sz w:val="24"/>
                    <w:szCs w:val="24"/>
                  </w:rPr>
                  <m:t>max</m:t>
                </m:r>
                <m:ctrlPr>
                  <w:rPr>
                    <w:rFonts w:ascii="Cambria Math" w:eastAsiaTheme="minorEastAsia" w:hAnsi="Cambria Math"/>
                    <w:sz w:val="24"/>
                    <w:szCs w:val="24"/>
                  </w:rPr>
                </m:ctrlPr>
              </m:fName>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0</m:t>
                        </m:r>
                      </m:sub>
                    </m:sSub>
                    <m:r>
                      <w:rPr>
                        <w:rFonts w:ascii="Cambria Math" w:eastAsiaTheme="minorEastAsia" w:hAnsi="Cambria Math"/>
                        <w:sz w:val="24"/>
                        <w:szCs w:val="24"/>
                      </w:rPr>
                      <m:t>,t(i)</m:t>
                    </m:r>
                  </m:e>
                </m:d>
              </m:e>
            </m:func>
          </m:den>
        </m:f>
        <m:r>
          <w:rPr>
            <w:rFonts w:ascii="Cambria Math" w:eastAsiaTheme="minorEastAsia" w:hAnsi="Cambria Math"/>
            <w:sz w:val="24"/>
            <w:szCs w:val="24"/>
          </w:rPr>
          <m:t>+A</m:t>
        </m:r>
        <m:r>
          <w:ins w:id="518" w:author="Yang Wang" w:date="2019-10-23T17:34:00Z">
            <w:rPr>
              <w:rFonts w:ascii="Cambria Math" w:hAnsi="Cambria Math"/>
              <w:sz w:val="24"/>
              <w:szCs w:val="24"/>
            </w:rPr>
            <m:t>, c∈{R,G,B}</m:t>
          </w:ins>
        </m:r>
      </m:oMath>
      <w:r w:rsidR="00AF7163" w:rsidRPr="00BE7797">
        <w:rPr>
          <w:rFonts w:asciiTheme="minorEastAsia" w:eastAsiaTheme="minorEastAsia" w:hAnsiTheme="minorEastAsia" w:hint="eastAsia"/>
          <w:sz w:val="24"/>
          <w:szCs w:val="24"/>
        </w:rPr>
        <w:t xml:space="preserve"> </w:t>
      </w:r>
      <w:r w:rsidR="00AF7163" w:rsidRPr="00BE7797">
        <w:rPr>
          <w:rFonts w:asciiTheme="minorEastAsia" w:eastAsiaTheme="minorEastAsia" w:hAnsiTheme="minorEastAsia"/>
          <w:sz w:val="24"/>
          <w:szCs w:val="24"/>
        </w:rPr>
        <w:t xml:space="preserve">                      </w:t>
      </w:r>
      <w:r w:rsidR="00AF7163" w:rsidRPr="00BE7797">
        <w:rPr>
          <w:rFonts w:asciiTheme="minorEastAsia" w:eastAsiaTheme="minorEastAsia" w:hAnsiTheme="minorEastAsia" w:hint="eastAsia"/>
          <w:sz w:val="24"/>
          <w:szCs w:val="24"/>
        </w:rPr>
        <w:t>(</w:t>
      </w:r>
      <w:r w:rsidR="00AF7163" w:rsidRPr="00BE7797">
        <w:rPr>
          <w:rFonts w:asciiTheme="minorEastAsia" w:eastAsiaTheme="minorEastAsia" w:hAnsiTheme="minorEastAsia"/>
          <w:sz w:val="24"/>
          <w:szCs w:val="24"/>
        </w:rPr>
        <w:t>6</w:t>
      </w:r>
      <w:r w:rsidR="00AF7163" w:rsidRPr="00BE7797">
        <w:rPr>
          <w:rFonts w:asciiTheme="minorEastAsia" w:eastAsiaTheme="minorEastAsia" w:hAnsiTheme="minorEastAsia" w:hint="eastAsia"/>
          <w:sz w:val="24"/>
          <w:szCs w:val="24"/>
        </w:rPr>
        <w:t>)</w:t>
      </w:r>
    </w:p>
    <w:p w14:paraId="629557A2" w14:textId="28547F61" w:rsidR="004D4928" w:rsidRPr="00BE7797" w:rsidRDefault="004D4928" w:rsidP="004D4928">
      <w:pPr>
        <w:spacing w:line="360" w:lineRule="auto"/>
        <w:ind w:firstLine="420"/>
        <w:rPr>
          <w:color w:val="FF0000"/>
          <w:sz w:val="24"/>
          <w:szCs w:val="24"/>
        </w:rPr>
      </w:pPr>
      <w:r>
        <w:rPr>
          <w:rFonts w:asciiTheme="minorEastAsia" w:eastAsiaTheme="minorEastAsia" w:hAnsiTheme="minorEastAsia" w:hint="eastAsia"/>
          <w:sz w:val="24"/>
          <w:szCs w:val="24"/>
        </w:rPr>
        <w:t>结合附</w:t>
      </w:r>
      <w:r w:rsidR="00AF7163" w:rsidRPr="00BE7797">
        <w:rPr>
          <w:rFonts w:asciiTheme="minorEastAsia" w:eastAsiaTheme="minorEastAsia" w:hAnsiTheme="minorEastAsia" w:hint="eastAsia"/>
          <w:sz w:val="24"/>
          <w:szCs w:val="24"/>
        </w:rPr>
        <w:t>图6是</w:t>
      </w:r>
      <w:r w:rsidR="00AF7163" w:rsidRPr="00BE7797">
        <w:rPr>
          <w:rFonts w:asciiTheme="minorEastAsia" w:eastAsiaTheme="minorEastAsia" w:hAnsiTheme="minorEastAsia"/>
          <w:sz w:val="24"/>
          <w:szCs w:val="24"/>
        </w:rPr>
        <w:t>原</w:t>
      </w:r>
      <w:r w:rsidR="00AF7163" w:rsidRPr="00BE7797">
        <w:rPr>
          <w:rFonts w:hAnsi="宋体"/>
          <w:sz w:val="24"/>
          <w:szCs w:val="24"/>
        </w:rPr>
        <w:t>方法</w:t>
      </w:r>
      <w:r w:rsidR="00AF7163" w:rsidRPr="00BE7797">
        <w:rPr>
          <w:rFonts w:asciiTheme="minorEastAsia" w:eastAsiaTheme="minorEastAsia" w:hAnsiTheme="minorEastAsia"/>
          <w:sz w:val="24"/>
          <w:szCs w:val="24"/>
        </w:rPr>
        <w:t>的</w:t>
      </w:r>
      <w:r w:rsidR="00AF7163" w:rsidRPr="00BE7797">
        <w:rPr>
          <w:rFonts w:asciiTheme="minorEastAsia" w:eastAsiaTheme="minorEastAsia" w:hAnsiTheme="minorEastAsia" w:hint="eastAsia"/>
          <w:sz w:val="24"/>
          <w:szCs w:val="24"/>
        </w:rPr>
        <w:t>恢复图像（未加入</w:t>
      </w:r>
      <w:r w:rsidR="00AF7163" w:rsidRPr="00BE7797">
        <w:rPr>
          <w:rFonts w:asciiTheme="minorEastAsia" w:eastAsiaTheme="minorEastAsia" w:hAnsiTheme="minorEastAsia"/>
          <w:sz w:val="24"/>
          <w:szCs w:val="24"/>
        </w:rPr>
        <w:t>容差机制</w:t>
      </w:r>
      <w:r w:rsidR="00AF7163" w:rsidRPr="00BE7797">
        <w:rPr>
          <w:rFonts w:asciiTheme="minorEastAsia" w:eastAsiaTheme="minorEastAsia" w:hAnsiTheme="minorEastAsia" w:hint="eastAsia"/>
          <w:sz w:val="24"/>
          <w:szCs w:val="24"/>
        </w:rPr>
        <w:t>），其中问题</w:t>
      </w:r>
      <w:r w:rsidR="00AF7163" w:rsidRPr="00BE7797">
        <w:rPr>
          <w:rFonts w:asciiTheme="minorEastAsia" w:eastAsiaTheme="minorEastAsia" w:hAnsiTheme="minorEastAsia"/>
          <w:sz w:val="24"/>
          <w:szCs w:val="24"/>
        </w:rPr>
        <w:t>如图中标注</w:t>
      </w:r>
      <w:r w:rsidR="00AF7163" w:rsidRPr="00BE7797">
        <w:rPr>
          <w:rFonts w:asciiTheme="minorEastAsia" w:eastAsiaTheme="minorEastAsia" w:hAnsiTheme="minorEastAsia" w:hint="eastAsia"/>
          <w:sz w:val="24"/>
          <w:szCs w:val="24"/>
        </w:rPr>
        <w:t>所示色彩</w:t>
      </w:r>
      <w:r w:rsidR="00AF7163" w:rsidRPr="00BE7797">
        <w:rPr>
          <w:rFonts w:asciiTheme="minorEastAsia" w:eastAsiaTheme="minorEastAsia" w:hAnsiTheme="minorEastAsia"/>
          <w:sz w:val="24"/>
          <w:szCs w:val="24"/>
        </w:rPr>
        <w:t>不协调，</w:t>
      </w:r>
      <w:r w:rsidR="00AF7163" w:rsidRPr="00BE7797">
        <w:rPr>
          <w:rFonts w:asciiTheme="minorEastAsia" w:eastAsiaTheme="minorEastAsia" w:hAnsiTheme="minorEastAsia" w:hint="eastAsia"/>
          <w:sz w:val="24"/>
          <w:szCs w:val="24"/>
        </w:rPr>
        <w:t>缺少</w:t>
      </w:r>
      <w:r w:rsidR="00AF7163" w:rsidRPr="00BE7797">
        <w:rPr>
          <w:rFonts w:asciiTheme="minorEastAsia" w:eastAsiaTheme="minorEastAsia" w:hAnsiTheme="minorEastAsia"/>
          <w:sz w:val="24"/>
          <w:szCs w:val="24"/>
        </w:rPr>
        <w:t>纹理，</w:t>
      </w:r>
      <w:r w:rsidRPr="00BE7797">
        <w:rPr>
          <w:rFonts w:hint="eastAsia"/>
          <w:sz w:val="24"/>
          <w:szCs w:val="24"/>
        </w:rPr>
        <w:t>原有</w:t>
      </w:r>
      <w:r w:rsidRPr="00BE7797">
        <w:rPr>
          <w:sz w:val="24"/>
          <w:szCs w:val="24"/>
        </w:rPr>
        <w:t>的容差机制对不满足暗通道假设的区域</w:t>
      </w:r>
      <w:r w:rsidRPr="00BE7797">
        <w:rPr>
          <w:rFonts w:hint="eastAsia"/>
          <w:sz w:val="24"/>
          <w:szCs w:val="24"/>
        </w:rPr>
        <w:t>的</w:t>
      </w:r>
      <w:r w:rsidRPr="00BE7797">
        <w:rPr>
          <w:sz w:val="24"/>
          <w:szCs w:val="24"/>
        </w:rPr>
        <w:t>透射率</w:t>
      </w:r>
      <w:r w:rsidRPr="00BE7797">
        <w:rPr>
          <w:rFonts w:hint="eastAsia"/>
          <w:sz w:val="24"/>
          <w:szCs w:val="24"/>
        </w:rPr>
        <w:t>补偿可以</w:t>
      </w:r>
      <w:r w:rsidRPr="00BE7797">
        <w:rPr>
          <w:sz w:val="24"/>
          <w:szCs w:val="24"/>
        </w:rPr>
        <w:t>改善明亮区域的色彩失真</w:t>
      </w:r>
      <w:r w:rsidRPr="00BE7797">
        <w:rPr>
          <w:rFonts w:hint="eastAsia"/>
          <w:sz w:val="24"/>
          <w:szCs w:val="24"/>
        </w:rPr>
        <w:t>现象</w:t>
      </w:r>
      <w:r w:rsidRPr="00BE7797">
        <w:rPr>
          <w:sz w:val="24"/>
          <w:szCs w:val="24"/>
        </w:rPr>
        <w:t>，</w:t>
      </w:r>
      <w:r w:rsidRPr="00BE7797">
        <w:rPr>
          <w:rFonts w:hint="eastAsia"/>
          <w:sz w:val="24"/>
          <w:szCs w:val="24"/>
        </w:rPr>
        <w:t>但是补偿</w:t>
      </w:r>
      <w:r w:rsidRPr="00BE7797">
        <w:rPr>
          <w:sz w:val="24"/>
          <w:szCs w:val="24"/>
        </w:rPr>
        <w:t>不能过大</w:t>
      </w:r>
      <w:r w:rsidRPr="00BE7797">
        <w:rPr>
          <w:rFonts w:hint="eastAsia"/>
          <w:sz w:val="24"/>
          <w:szCs w:val="24"/>
        </w:rPr>
        <w:t>，</w:t>
      </w:r>
      <w:r w:rsidRPr="00BE7797">
        <w:rPr>
          <w:sz w:val="24"/>
          <w:szCs w:val="24"/>
        </w:rPr>
        <w:t>否则会造成</w:t>
      </w:r>
      <w:r w:rsidRPr="00BE7797">
        <w:rPr>
          <w:rFonts w:hint="eastAsia"/>
          <w:sz w:val="24"/>
          <w:szCs w:val="24"/>
        </w:rPr>
        <w:t>去雾</w:t>
      </w:r>
      <w:r w:rsidRPr="00BE7797">
        <w:rPr>
          <w:sz w:val="24"/>
          <w:szCs w:val="24"/>
        </w:rPr>
        <w:t>能力下降，</w:t>
      </w:r>
      <w:r w:rsidRPr="00BE7797">
        <w:rPr>
          <w:rFonts w:hint="eastAsia"/>
          <w:sz w:val="24"/>
          <w:szCs w:val="24"/>
        </w:rPr>
        <w:t>使图像的</w:t>
      </w:r>
      <w:r w:rsidRPr="00BE7797">
        <w:rPr>
          <w:sz w:val="24"/>
          <w:szCs w:val="24"/>
        </w:rPr>
        <w:t>视觉</w:t>
      </w:r>
      <w:r w:rsidRPr="00BE7797">
        <w:rPr>
          <w:rFonts w:hint="eastAsia"/>
          <w:sz w:val="24"/>
          <w:szCs w:val="24"/>
        </w:rPr>
        <w:t>效果变差</w:t>
      </w:r>
      <w:r>
        <w:rPr>
          <w:rFonts w:hint="eastAsia"/>
          <w:sz w:val="24"/>
          <w:szCs w:val="24"/>
        </w:rPr>
        <w:t>；</w:t>
      </w:r>
      <w:r w:rsidR="00AF7163" w:rsidRPr="00BE7797">
        <w:rPr>
          <w:rFonts w:asciiTheme="minorEastAsia" w:eastAsiaTheme="minorEastAsia" w:hAnsiTheme="minorEastAsia"/>
          <w:sz w:val="24"/>
          <w:szCs w:val="24"/>
        </w:rPr>
        <w:t>图</w:t>
      </w:r>
      <w:r w:rsidR="00AF7163" w:rsidRPr="00BE7797">
        <w:rPr>
          <w:rFonts w:asciiTheme="minorEastAsia" w:eastAsiaTheme="minorEastAsia" w:hAnsiTheme="minorEastAsia" w:hint="eastAsia"/>
          <w:sz w:val="24"/>
          <w:szCs w:val="24"/>
        </w:rPr>
        <w:t>7是</w:t>
      </w:r>
      <w:r w:rsidR="00AF7163" w:rsidRPr="00BE7797">
        <w:rPr>
          <w:rFonts w:asciiTheme="minorEastAsia" w:eastAsiaTheme="minorEastAsia" w:hAnsiTheme="minorEastAsia"/>
          <w:sz w:val="24"/>
          <w:szCs w:val="24"/>
        </w:rPr>
        <w:t>加入了</w:t>
      </w:r>
      <w:r w:rsidR="00AF7163" w:rsidRPr="00BE7797">
        <w:rPr>
          <w:rFonts w:asciiTheme="minorEastAsia" w:eastAsiaTheme="minorEastAsia" w:hAnsiTheme="minorEastAsia" w:hint="eastAsia"/>
          <w:sz w:val="24"/>
          <w:szCs w:val="24"/>
        </w:rPr>
        <w:t>容差机制</w:t>
      </w:r>
      <w:r w:rsidR="00AF7163" w:rsidRPr="00BE7797">
        <w:rPr>
          <w:rFonts w:asciiTheme="minorEastAsia" w:eastAsiaTheme="minorEastAsia" w:hAnsiTheme="minorEastAsia"/>
          <w:sz w:val="24"/>
          <w:szCs w:val="24"/>
        </w:rPr>
        <w:t>恢复得出的图像</w:t>
      </w:r>
      <w:r>
        <w:rPr>
          <w:rFonts w:asciiTheme="minorEastAsia" w:eastAsiaTheme="minorEastAsia" w:hAnsiTheme="minorEastAsia" w:hint="eastAsia"/>
          <w:sz w:val="24"/>
          <w:szCs w:val="24"/>
        </w:rPr>
        <w:t>；</w:t>
      </w:r>
      <w:r w:rsidRPr="00BE7797">
        <w:rPr>
          <w:sz w:val="24"/>
          <w:szCs w:val="24"/>
        </w:rPr>
        <w:t>本发明引入一个</w:t>
      </w:r>
      <w:r w:rsidRPr="00BE7797">
        <w:rPr>
          <w:rFonts w:hint="eastAsia"/>
          <w:sz w:val="24"/>
          <w:szCs w:val="24"/>
        </w:rPr>
        <w:t>复合</w:t>
      </w:r>
      <w:r w:rsidRPr="00BE7797">
        <w:rPr>
          <w:sz w:val="24"/>
          <w:szCs w:val="24"/>
        </w:rPr>
        <w:t>函数</w:t>
      </w:r>
      <m:oMath>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sSubSup>
                  <m:sSubSupPr>
                    <m:ctrlPr>
                      <w:rPr>
                        <w:rFonts w:ascii="Cambria Math" w:hAnsi="Cambria Math"/>
                        <w:sz w:val="24"/>
                        <w:szCs w:val="24"/>
                      </w:rPr>
                    </m:ctrlPr>
                  </m:sSubSupPr>
                  <m:e>
                    <m:r>
                      <w:rPr>
                        <w:rFonts w:ascii="Cambria Math" w:hAnsi="Cambria Math"/>
                        <w:sz w:val="24"/>
                        <w:szCs w:val="24"/>
                      </w:rPr>
                      <m:t>log</m:t>
                    </m:r>
                  </m:e>
                  <m:sub>
                    <m:r>
                      <m:rPr>
                        <m:sty m:val="p"/>
                      </m:rPr>
                      <w:rPr>
                        <w:rFonts w:ascii="Cambria Math" w:hAnsi="Cambria Math"/>
                        <w:sz w:val="24"/>
                        <w:szCs w:val="24"/>
                      </w:rPr>
                      <m:t>10</m:t>
                    </m:r>
                  </m:sub>
                  <m:sup>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K</m:t>
                            </m:r>
                          </m:num>
                          <m:den>
                            <m:sSup>
                              <m:sSupPr>
                                <m:ctrlPr>
                                  <w:ins w:id="519" w:author="Yang Wang" w:date="2019-10-23T17:35:00Z">
                                    <w:rPr>
                                      <w:rFonts w:ascii="Cambria Math" w:hAnsi="Cambria Math"/>
                                      <w:i/>
                                      <w:sz w:val="24"/>
                                      <w:szCs w:val="24"/>
                                    </w:rPr>
                                  </w:ins>
                                </m:ctrlPr>
                              </m:sSupPr>
                              <m:e>
                                <m:r>
                                  <w:ins w:id="520" w:author="Yang Wang" w:date="2019-10-23T17:35:00Z">
                                    <w:rPr>
                                      <w:rFonts w:ascii="Cambria Math" w:hAnsi="Cambria Math"/>
                                      <w:sz w:val="24"/>
                                      <w:szCs w:val="24"/>
                                    </w:rPr>
                                    <m:t>O</m:t>
                                  </w:ins>
                                </m:r>
                              </m:e>
                              <m:sup>
                                <m:r>
                                  <w:ins w:id="521" w:author="Yang Wang" w:date="2019-10-23T17:35:00Z">
                                    <w:rPr>
                                      <w:rFonts w:ascii="Cambria Math" w:hAnsi="Cambria Math"/>
                                      <w:sz w:val="24"/>
                                      <w:szCs w:val="24"/>
                                    </w:rPr>
                                    <m:t>c</m:t>
                                  </w:ins>
                                </m:r>
                              </m:sup>
                            </m:sSup>
                            <m:d>
                              <m:dPr>
                                <m:ctrlPr>
                                  <w:ins w:id="522" w:author="Yang Wang" w:date="2019-10-23T17:35:00Z">
                                    <w:rPr>
                                      <w:rFonts w:ascii="Cambria Math" w:hAnsi="Cambria Math"/>
                                      <w:sz w:val="24"/>
                                      <w:szCs w:val="24"/>
                                    </w:rPr>
                                  </w:ins>
                                </m:ctrlPr>
                              </m:dPr>
                              <m:e>
                                <m:r>
                                  <w:ins w:id="523" w:author="Yang Wang" w:date="2019-10-23T17:35:00Z">
                                    <w:rPr>
                                      <w:rFonts w:ascii="Cambria Math" w:hAnsi="Cambria Math"/>
                                      <w:sz w:val="24"/>
                                      <w:szCs w:val="24"/>
                                    </w:rPr>
                                    <m:t>i</m:t>
                                  </w:ins>
                                </m:r>
                              </m:e>
                            </m:d>
                            <m:r>
                              <w:del w:id="524" w:author="Yang Wang" w:date="2019-10-23T17:35:00Z">
                                <w:rPr>
                                  <w:rFonts w:ascii="Cambria Math" w:hAnsi="Cambria Math"/>
                                  <w:sz w:val="24"/>
                                  <w:szCs w:val="24"/>
                                </w:rPr>
                                <m:t>O</m:t>
                              </w:del>
                            </m:r>
                            <m:d>
                              <m:dPr>
                                <m:ctrlPr>
                                  <w:del w:id="525" w:author="Yang Wang" w:date="2019-10-23T17:35:00Z">
                                    <w:rPr>
                                      <w:rFonts w:ascii="Cambria Math" w:hAnsi="Cambria Math"/>
                                      <w:sz w:val="24"/>
                                      <w:szCs w:val="24"/>
                                    </w:rPr>
                                  </w:del>
                                </m:ctrlPr>
                              </m:dPr>
                              <m:e>
                                <m:r>
                                  <w:del w:id="526" w:author="Yang Wang" w:date="2019-10-23T17:35:00Z">
                                    <w:rPr>
                                      <w:rFonts w:ascii="Cambria Math" w:hAnsi="Cambria Math"/>
                                      <w:sz w:val="24"/>
                                      <w:szCs w:val="24"/>
                                    </w:rPr>
                                    <m:t>i</m:t>
                                  </w:del>
                                </m:r>
                              </m:e>
                            </m:d>
                            <m:r>
                              <m:rPr>
                                <m:sty m:val="p"/>
                              </m:rPr>
                              <w:rPr>
                                <w:rFonts w:ascii="Cambria Math" w:hAnsi="Cambria Math"/>
                                <w:sz w:val="24"/>
                                <w:szCs w:val="24"/>
                              </w:rPr>
                              <m:t>-</m:t>
                            </m:r>
                            <m:r>
                              <w:rPr>
                                <w:rFonts w:ascii="Cambria Math" w:hAnsi="Cambria Math"/>
                                <w:sz w:val="24"/>
                                <w:szCs w:val="24"/>
                              </w:rPr>
                              <m:t>A</m:t>
                            </m:r>
                          </m:den>
                        </m:f>
                      </m:e>
                    </m:d>
                  </m:sup>
                </m:sSubSup>
              </m:e>
            </m:d>
          </m:e>
          <m:sup>
            <m:r>
              <w:rPr>
                <w:rFonts w:ascii="Cambria Math" w:hAnsi="Cambria Math"/>
                <w:sz w:val="24"/>
                <w:szCs w:val="24"/>
              </w:rPr>
              <m:t>γ</m:t>
            </m:r>
          </m:sup>
        </m:sSup>
      </m:oMath>
      <w:r w:rsidRPr="00BE7797">
        <w:rPr>
          <w:rFonts w:hint="eastAsia"/>
          <w:sz w:val="24"/>
          <w:szCs w:val="24"/>
        </w:rPr>
        <w:t>，来使</w:t>
      </w:r>
      <w:r w:rsidRPr="00BE7797">
        <w:rPr>
          <w:sz w:val="24"/>
          <w:szCs w:val="24"/>
        </w:rPr>
        <w:t>透射率的补偿幅度</w:t>
      </w:r>
      <w:r w:rsidRPr="00BE7797">
        <w:rPr>
          <w:rFonts w:hint="eastAsia"/>
          <w:sz w:val="24"/>
          <w:szCs w:val="24"/>
        </w:rPr>
        <w:t>趋于</w:t>
      </w:r>
      <w:r w:rsidRPr="00BE7797">
        <w:rPr>
          <w:sz w:val="24"/>
          <w:szCs w:val="24"/>
        </w:rPr>
        <w:t>合理</w:t>
      </w:r>
      <w:r w:rsidRPr="00BE7797">
        <w:rPr>
          <w:rFonts w:hint="eastAsia"/>
          <w:sz w:val="24"/>
          <w:szCs w:val="24"/>
        </w:rPr>
        <w:t>，</w:t>
      </w:r>
      <w:r w:rsidRPr="00BE7797">
        <w:rPr>
          <w:sz w:val="24"/>
          <w:szCs w:val="24"/>
        </w:rPr>
        <w:t>使得去雾</w:t>
      </w:r>
      <w:r w:rsidRPr="00BE7797">
        <w:rPr>
          <w:rFonts w:hint="eastAsia"/>
          <w:sz w:val="24"/>
          <w:szCs w:val="24"/>
        </w:rPr>
        <w:t>结果</w:t>
      </w:r>
      <w:r w:rsidRPr="00BE7797">
        <w:rPr>
          <w:sz w:val="24"/>
          <w:szCs w:val="24"/>
        </w:rPr>
        <w:t>更为自然</w:t>
      </w:r>
      <w:r>
        <w:rPr>
          <w:rFonts w:hint="eastAsia"/>
          <w:sz w:val="24"/>
          <w:szCs w:val="24"/>
        </w:rPr>
        <w:t>，</w:t>
      </w:r>
      <w:r w:rsidRPr="00BE7797">
        <w:rPr>
          <w:rFonts w:asciiTheme="minorEastAsia" w:eastAsiaTheme="minorEastAsia" w:hAnsiTheme="minorEastAsia"/>
          <w:sz w:val="24"/>
          <w:szCs w:val="24"/>
        </w:rPr>
        <w:t>显然</w:t>
      </w:r>
      <w:r w:rsidRPr="00BE7797">
        <w:rPr>
          <w:rFonts w:asciiTheme="minorEastAsia" w:eastAsiaTheme="minorEastAsia" w:hAnsiTheme="minorEastAsia" w:hint="eastAsia"/>
          <w:sz w:val="24"/>
          <w:szCs w:val="24"/>
        </w:rPr>
        <w:t>图7边缘</w:t>
      </w:r>
      <w:r w:rsidRPr="00BE7797">
        <w:rPr>
          <w:rFonts w:asciiTheme="minorEastAsia" w:eastAsiaTheme="minorEastAsia" w:hAnsiTheme="minorEastAsia"/>
          <w:sz w:val="24"/>
          <w:szCs w:val="24"/>
        </w:rPr>
        <w:t>色彩变化平缓</w:t>
      </w:r>
      <w:r w:rsidRPr="00BE7797">
        <w:rPr>
          <w:rFonts w:asciiTheme="minorEastAsia" w:eastAsiaTheme="minorEastAsia" w:hAnsiTheme="minorEastAsia" w:hint="eastAsia"/>
          <w:sz w:val="24"/>
          <w:szCs w:val="24"/>
        </w:rPr>
        <w:t>，</w:t>
      </w:r>
      <w:r w:rsidRPr="00BE7797">
        <w:rPr>
          <w:rFonts w:asciiTheme="minorEastAsia" w:eastAsiaTheme="minorEastAsia" w:hAnsiTheme="minorEastAsia"/>
          <w:sz w:val="24"/>
          <w:szCs w:val="24"/>
        </w:rPr>
        <w:t>色彩</w:t>
      </w:r>
      <w:r w:rsidRPr="00BE7797">
        <w:rPr>
          <w:rFonts w:asciiTheme="minorEastAsia" w:eastAsiaTheme="minorEastAsia" w:hAnsiTheme="minorEastAsia" w:hint="eastAsia"/>
          <w:sz w:val="24"/>
          <w:szCs w:val="24"/>
        </w:rPr>
        <w:t>更加</w:t>
      </w:r>
      <w:r w:rsidRPr="00BE7797">
        <w:rPr>
          <w:rFonts w:asciiTheme="minorEastAsia" w:eastAsiaTheme="minorEastAsia" w:hAnsiTheme="minorEastAsia"/>
          <w:sz w:val="24"/>
          <w:szCs w:val="24"/>
        </w:rPr>
        <w:t>充实</w:t>
      </w:r>
      <w:r w:rsidRPr="00BE7797">
        <w:rPr>
          <w:rFonts w:asciiTheme="minorEastAsia" w:eastAsiaTheme="minorEastAsia" w:hAnsiTheme="minorEastAsia" w:hint="eastAsia"/>
          <w:sz w:val="24"/>
          <w:szCs w:val="24"/>
        </w:rPr>
        <w:t>饱满，纹理</w:t>
      </w:r>
      <w:r w:rsidRPr="00BE7797">
        <w:rPr>
          <w:rFonts w:asciiTheme="minorEastAsia" w:eastAsiaTheme="minorEastAsia" w:hAnsiTheme="minorEastAsia"/>
          <w:sz w:val="24"/>
          <w:szCs w:val="24"/>
        </w:rPr>
        <w:t>清晰，图片更加真实。</w:t>
      </w:r>
    </w:p>
    <w:p w14:paraId="164FDF0F" w14:textId="77777777" w:rsidR="00AA693B" w:rsidRDefault="00453367" w:rsidP="00623541">
      <w:pPr>
        <w:snapToGrid w:val="0"/>
        <w:spacing w:line="360" w:lineRule="auto"/>
        <w:ind w:firstLineChars="200" w:firstLine="480"/>
        <w:jc w:val="left"/>
        <w:textAlignment w:val="baseline"/>
        <w:rPr>
          <w:rFonts w:ascii="宋体" w:hAnsi="宋体"/>
          <w:kern w:val="0"/>
          <w:sz w:val="24"/>
          <w:szCs w:val="24"/>
        </w:rPr>
      </w:pPr>
      <w:r w:rsidRPr="00CB14F6">
        <w:rPr>
          <w:rFonts w:ascii="宋体" w:hAnsi="宋体" w:hint="eastAsia"/>
          <w:sz w:val="24"/>
          <w:szCs w:val="24"/>
        </w:rPr>
        <w:t>以上实施例仅用于说明本发明的设计思想和特点，</w:t>
      </w:r>
      <w:r w:rsidRPr="00083297">
        <w:rPr>
          <w:rFonts w:ascii="宋体" w:hAnsi="宋体" w:hint="eastAsia"/>
          <w:kern w:val="0"/>
          <w:sz w:val="24"/>
          <w:szCs w:val="24"/>
        </w:rPr>
        <w:t>其目的在于使本领域内的技术人员能够了解本发明的内容并据以实施，本发明的保护范围不限于上述实施例。所以，凡依据本发明所揭示的原理、设计思路所作的等同变化或修饰，均在本发明的保护范围之内。</w:t>
      </w:r>
    </w:p>
    <w:p w14:paraId="112D09EF" w14:textId="77777777" w:rsidR="00AA693B" w:rsidRPr="00083297" w:rsidRDefault="00AA693B" w:rsidP="00184825">
      <w:pPr>
        <w:autoSpaceDE w:val="0"/>
        <w:autoSpaceDN w:val="0"/>
        <w:adjustRightInd w:val="0"/>
        <w:spacing w:line="360" w:lineRule="auto"/>
        <w:rPr>
          <w:rFonts w:ascii="宋体" w:hAnsi="宋体"/>
          <w:kern w:val="0"/>
          <w:sz w:val="24"/>
          <w:szCs w:val="24"/>
        </w:rPr>
        <w:sectPr w:rsidR="00AA693B" w:rsidRPr="00083297">
          <w:pgSz w:w="11906" w:h="16838"/>
          <w:pgMar w:top="1400" w:right="1200" w:bottom="1200" w:left="1300" w:header="840" w:footer="960" w:gutter="0"/>
          <w:pgNumType w:start="1"/>
          <w:cols w:space="425"/>
          <w:docGrid w:type="lines" w:linePitch="312"/>
        </w:sectPr>
      </w:pPr>
    </w:p>
    <w:p w14:paraId="07E2D43E" w14:textId="77777777" w:rsidR="00C719F7" w:rsidRPr="00ED1E7E" w:rsidRDefault="00C719F7" w:rsidP="00184825">
      <w:pPr>
        <w:snapToGrid w:val="0"/>
        <w:spacing w:line="360" w:lineRule="auto"/>
        <w:jc w:val="center"/>
        <w:rPr>
          <w:rFonts w:eastAsia="楷体_GB2312"/>
          <w:b/>
          <w:sz w:val="30"/>
        </w:rPr>
      </w:pPr>
      <w:r w:rsidRPr="00ED1E7E">
        <w:rPr>
          <w:rFonts w:eastAsia="楷体_GB2312" w:hint="eastAsia"/>
          <w:b/>
          <w:sz w:val="36"/>
        </w:rPr>
        <w:t>说</w:t>
      </w:r>
      <w:r w:rsidRPr="00ED1E7E">
        <w:rPr>
          <w:rFonts w:eastAsia="楷体_GB2312" w:hint="eastAsia"/>
          <w:b/>
          <w:sz w:val="36"/>
        </w:rPr>
        <w:t xml:space="preserve">  </w:t>
      </w:r>
      <w:r w:rsidRPr="00ED1E7E">
        <w:rPr>
          <w:rFonts w:eastAsia="楷体_GB2312"/>
          <w:b/>
          <w:sz w:val="36"/>
        </w:rPr>
        <w:t xml:space="preserve"> </w:t>
      </w:r>
      <w:r w:rsidRPr="00ED1E7E">
        <w:rPr>
          <w:rFonts w:eastAsia="楷体_GB2312" w:hint="eastAsia"/>
          <w:b/>
          <w:sz w:val="36"/>
        </w:rPr>
        <w:t>明</w:t>
      </w:r>
      <w:r w:rsidRPr="00ED1E7E">
        <w:rPr>
          <w:rFonts w:eastAsia="楷体_GB2312"/>
          <w:b/>
          <w:sz w:val="36"/>
        </w:rPr>
        <w:t xml:space="preserve">  </w:t>
      </w:r>
      <w:r w:rsidRPr="00ED1E7E">
        <w:rPr>
          <w:rFonts w:eastAsia="楷体_GB2312" w:hint="eastAsia"/>
          <w:b/>
          <w:sz w:val="36"/>
        </w:rPr>
        <w:t xml:space="preserve"> </w:t>
      </w:r>
      <w:r w:rsidRPr="00ED1E7E">
        <w:rPr>
          <w:rFonts w:eastAsia="楷体_GB2312" w:hint="eastAsia"/>
          <w:b/>
          <w:sz w:val="36"/>
        </w:rPr>
        <w:t>书</w:t>
      </w:r>
      <w:r w:rsidRPr="00ED1E7E">
        <w:rPr>
          <w:rFonts w:eastAsia="楷体_GB2312"/>
          <w:b/>
          <w:sz w:val="36"/>
        </w:rPr>
        <w:t xml:space="preserve">  </w:t>
      </w:r>
      <w:r w:rsidRPr="00ED1E7E">
        <w:rPr>
          <w:rFonts w:eastAsia="楷体_GB2312" w:hint="eastAsia"/>
          <w:b/>
          <w:sz w:val="36"/>
        </w:rPr>
        <w:t xml:space="preserve"> </w:t>
      </w:r>
      <w:r w:rsidRPr="00ED1E7E">
        <w:rPr>
          <w:rFonts w:eastAsia="楷体_GB2312" w:hint="eastAsia"/>
          <w:b/>
          <w:sz w:val="36"/>
        </w:rPr>
        <w:t>附</w:t>
      </w:r>
      <w:r w:rsidRPr="00ED1E7E">
        <w:rPr>
          <w:rFonts w:eastAsia="楷体_GB2312"/>
          <w:b/>
          <w:sz w:val="36"/>
        </w:rPr>
        <w:t xml:space="preserve">  </w:t>
      </w:r>
      <w:r w:rsidRPr="00ED1E7E">
        <w:rPr>
          <w:rFonts w:eastAsia="楷体_GB2312" w:hint="eastAsia"/>
          <w:b/>
          <w:sz w:val="36"/>
        </w:rPr>
        <w:t xml:space="preserve"> </w:t>
      </w:r>
      <w:r w:rsidRPr="00ED1E7E">
        <w:rPr>
          <w:rFonts w:eastAsia="楷体_GB2312" w:hint="eastAsia"/>
          <w:b/>
          <w:sz w:val="36"/>
        </w:rPr>
        <w:t>图</w:t>
      </w:r>
    </w:p>
    <w:p w14:paraId="23F50DC4" w14:textId="77777777" w:rsidR="00C42DA5" w:rsidRPr="00C42DA5" w:rsidRDefault="00725CBB" w:rsidP="00782C62">
      <w:pPr>
        <w:snapToGrid w:val="0"/>
        <w:spacing w:beforeLines="50" w:before="156" w:line="360" w:lineRule="auto"/>
        <w:jc w:val="center"/>
        <w:rPr>
          <w:rFonts w:ascii="宋体" w:hAnsi="宋体" w:cs="宋体"/>
          <w:kern w:val="0"/>
          <w:sz w:val="24"/>
          <w:szCs w:val="24"/>
        </w:rPr>
      </w:pPr>
      <w:r>
        <w:rPr>
          <w:rFonts w:eastAsia="楷体_GB2312"/>
          <w:noProof/>
          <w:sz w:val="36"/>
        </w:rPr>
        <w:pict w14:anchorId="1321C963">
          <v:line id="_x0000_s1027" style="position:absolute;left:0;text-align:left;z-index:251656704" from="5.15pt,4.85pt" to="482.15pt,4.85pt" o:allowincell="f" strokeweight="1.5pt"/>
        </w:pict>
      </w:r>
    </w:p>
    <w:p w14:paraId="0B1DD75F" w14:textId="77777777" w:rsidR="007C11C5" w:rsidRDefault="00E033BD" w:rsidP="001D24F5">
      <w:pPr>
        <w:snapToGrid w:val="0"/>
        <w:spacing w:line="360" w:lineRule="auto"/>
        <w:jc w:val="center"/>
        <w:textAlignment w:val="baseline"/>
        <w:rPr>
          <w:rFonts w:ascii="楷体" w:eastAsia="楷体" w:hAnsi="楷体"/>
          <w:sz w:val="24"/>
        </w:rPr>
      </w:pPr>
      <w:r w:rsidRPr="00E033BD">
        <w:rPr>
          <w:rFonts w:ascii="楷体" w:eastAsia="楷体" w:hAnsi="楷体"/>
          <w:noProof/>
          <w:sz w:val="24"/>
        </w:rPr>
        <w:drawing>
          <wp:inline distT="0" distB="0" distL="0" distR="0" wp14:anchorId="1237A78B" wp14:editId="7C234B65">
            <wp:extent cx="1542857" cy="4676190"/>
            <wp:effectExtent l="0" t="0" r="63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542857" cy="4676190"/>
                    </a:xfrm>
                    <a:prstGeom prst="rect">
                      <a:avLst/>
                    </a:prstGeom>
                  </pic:spPr>
                </pic:pic>
              </a:graphicData>
            </a:graphic>
          </wp:inline>
        </w:drawing>
      </w:r>
    </w:p>
    <w:p w14:paraId="12DC0FB6" w14:textId="77777777" w:rsidR="00470177" w:rsidRDefault="00470177" w:rsidP="00184825">
      <w:pPr>
        <w:snapToGrid w:val="0"/>
        <w:spacing w:line="360" w:lineRule="auto"/>
        <w:ind w:firstLineChars="1850" w:firstLine="4440"/>
        <w:textAlignment w:val="baseline"/>
        <w:rPr>
          <w:rFonts w:ascii="楷体" w:eastAsia="楷体" w:hAnsi="楷体"/>
          <w:sz w:val="24"/>
        </w:rPr>
      </w:pPr>
      <w:r w:rsidRPr="00ED1E7E">
        <w:rPr>
          <w:rFonts w:ascii="楷体" w:eastAsia="楷体" w:hAnsi="楷体" w:hint="eastAsia"/>
          <w:sz w:val="24"/>
        </w:rPr>
        <w:t>图</w:t>
      </w:r>
      <w:r w:rsidRPr="00ED1E7E">
        <w:rPr>
          <w:rFonts w:ascii="楷体" w:eastAsia="楷体" w:hAnsi="楷体"/>
          <w:sz w:val="24"/>
        </w:rPr>
        <w:t>1</w:t>
      </w:r>
      <w:r w:rsidRPr="00ED1E7E">
        <w:rPr>
          <w:rFonts w:ascii="楷体" w:eastAsia="楷体" w:hAnsi="楷体" w:hint="eastAsia"/>
          <w:sz w:val="24"/>
        </w:rPr>
        <w:t xml:space="preserve"> </w:t>
      </w:r>
    </w:p>
    <w:p w14:paraId="1F537570" w14:textId="77777777" w:rsidR="006E4753" w:rsidRDefault="006E4753" w:rsidP="00184825">
      <w:pPr>
        <w:snapToGrid w:val="0"/>
        <w:spacing w:line="360" w:lineRule="auto"/>
        <w:ind w:firstLineChars="1850" w:firstLine="4440"/>
        <w:textAlignment w:val="baseline"/>
        <w:rPr>
          <w:rFonts w:ascii="楷体" w:eastAsia="楷体" w:hAnsi="楷体"/>
          <w:sz w:val="24"/>
        </w:rPr>
      </w:pPr>
    </w:p>
    <w:p w14:paraId="5FCD05A1" w14:textId="77777777" w:rsidR="00177320" w:rsidRDefault="001D24F5" w:rsidP="001D24F5">
      <w:pPr>
        <w:snapToGrid w:val="0"/>
        <w:spacing w:line="360" w:lineRule="auto"/>
        <w:jc w:val="center"/>
        <w:textAlignment w:val="baseline"/>
        <w:rPr>
          <w:rFonts w:ascii="楷体" w:eastAsia="楷体" w:hAnsi="楷体"/>
          <w:sz w:val="24"/>
        </w:rPr>
      </w:pPr>
      <w:r w:rsidRPr="001D24F5">
        <w:rPr>
          <w:rFonts w:ascii="楷体" w:eastAsia="楷体" w:hAnsi="楷体"/>
          <w:noProof/>
          <w:sz w:val="24"/>
        </w:rPr>
        <w:drawing>
          <wp:inline distT="0" distB="0" distL="0" distR="0" wp14:anchorId="711061F7" wp14:editId="1C8B3FBD">
            <wp:extent cx="4324350" cy="30384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原图.png"/>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4324350" cy="3038475"/>
                    </a:xfrm>
                    <a:prstGeom prst="rect">
                      <a:avLst/>
                    </a:prstGeom>
                  </pic:spPr>
                </pic:pic>
              </a:graphicData>
            </a:graphic>
          </wp:inline>
        </w:drawing>
      </w:r>
    </w:p>
    <w:p w14:paraId="575DD751" w14:textId="77777777" w:rsidR="00177320" w:rsidRDefault="00177320" w:rsidP="00177320">
      <w:pPr>
        <w:snapToGrid w:val="0"/>
        <w:spacing w:line="360" w:lineRule="auto"/>
        <w:ind w:firstLineChars="1850" w:firstLine="4440"/>
        <w:textAlignment w:val="baseline"/>
        <w:rPr>
          <w:rFonts w:ascii="楷体" w:eastAsia="楷体" w:hAnsi="楷体"/>
          <w:sz w:val="24"/>
        </w:rPr>
      </w:pPr>
      <w:r w:rsidRPr="00ED1E7E">
        <w:rPr>
          <w:rFonts w:ascii="楷体" w:eastAsia="楷体" w:hAnsi="楷体" w:hint="eastAsia"/>
          <w:sz w:val="24"/>
        </w:rPr>
        <w:t>图</w:t>
      </w:r>
      <w:r>
        <w:rPr>
          <w:rFonts w:ascii="楷体" w:eastAsia="楷体" w:hAnsi="楷体" w:hint="eastAsia"/>
          <w:sz w:val="24"/>
        </w:rPr>
        <w:t>2</w:t>
      </w:r>
      <w:r w:rsidRPr="00ED1E7E">
        <w:rPr>
          <w:rFonts w:ascii="楷体" w:eastAsia="楷体" w:hAnsi="楷体" w:hint="eastAsia"/>
          <w:sz w:val="24"/>
        </w:rPr>
        <w:t xml:space="preserve"> </w:t>
      </w:r>
    </w:p>
    <w:p w14:paraId="461A127F" w14:textId="77777777" w:rsidR="001D24F5" w:rsidRDefault="001D24F5" w:rsidP="001D24F5">
      <w:pPr>
        <w:snapToGrid w:val="0"/>
        <w:spacing w:line="360" w:lineRule="auto"/>
        <w:jc w:val="center"/>
        <w:textAlignment w:val="baseline"/>
        <w:rPr>
          <w:rFonts w:ascii="楷体" w:eastAsia="楷体" w:hAnsi="楷体"/>
          <w:sz w:val="24"/>
        </w:rPr>
      </w:pPr>
      <w:r w:rsidRPr="001D24F5">
        <w:rPr>
          <w:rFonts w:ascii="楷体" w:eastAsia="楷体" w:hAnsi="楷体"/>
          <w:noProof/>
          <w:sz w:val="24"/>
        </w:rPr>
        <w:drawing>
          <wp:inline distT="0" distB="0" distL="0" distR="0" wp14:anchorId="2518E4A4" wp14:editId="47083D25">
            <wp:extent cx="4324350" cy="2962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暗通道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4350" cy="2962275"/>
                    </a:xfrm>
                    <a:prstGeom prst="rect">
                      <a:avLst/>
                    </a:prstGeom>
                  </pic:spPr>
                </pic:pic>
              </a:graphicData>
            </a:graphic>
          </wp:inline>
        </w:drawing>
      </w:r>
    </w:p>
    <w:p w14:paraId="71446455" w14:textId="77777777" w:rsidR="001D24F5" w:rsidRDefault="001D24F5" w:rsidP="001D24F5">
      <w:pPr>
        <w:snapToGrid w:val="0"/>
        <w:spacing w:line="360" w:lineRule="auto"/>
        <w:ind w:firstLineChars="1850" w:firstLine="4440"/>
        <w:textAlignment w:val="baseline"/>
        <w:rPr>
          <w:rFonts w:ascii="楷体" w:eastAsia="楷体" w:hAnsi="楷体"/>
          <w:sz w:val="24"/>
        </w:rPr>
      </w:pPr>
      <w:r w:rsidRPr="00ED1E7E">
        <w:rPr>
          <w:rFonts w:ascii="楷体" w:eastAsia="楷体" w:hAnsi="楷体" w:hint="eastAsia"/>
          <w:sz w:val="24"/>
        </w:rPr>
        <w:t>图</w:t>
      </w:r>
      <w:r>
        <w:rPr>
          <w:rFonts w:ascii="楷体" w:eastAsia="楷体" w:hAnsi="楷体" w:hint="eastAsia"/>
          <w:sz w:val="24"/>
        </w:rPr>
        <w:t>3</w:t>
      </w:r>
      <w:r w:rsidRPr="00ED1E7E">
        <w:rPr>
          <w:rFonts w:ascii="楷体" w:eastAsia="楷体" w:hAnsi="楷体" w:hint="eastAsia"/>
          <w:sz w:val="24"/>
        </w:rPr>
        <w:t xml:space="preserve"> </w:t>
      </w:r>
    </w:p>
    <w:p w14:paraId="67C9F4AE" w14:textId="77777777" w:rsidR="001D24F5" w:rsidRDefault="001D24F5" w:rsidP="001D24F5">
      <w:pPr>
        <w:snapToGrid w:val="0"/>
        <w:spacing w:line="360" w:lineRule="auto"/>
        <w:jc w:val="center"/>
        <w:textAlignment w:val="baseline"/>
        <w:rPr>
          <w:rFonts w:ascii="楷体" w:eastAsia="楷体" w:hAnsi="楷体"/>
          <w:sz w:val="24"/>
        </w:rPr>
      </w:pPr>
      <w:r w:rsidRPr="001D24F5">
        <w:rPr>
          <w:rFonts w:ascii="楷体" w:eastAsia="楷体" w:hAnsi="楷体"/>
          <w:noProof/>
          <w:sz w:val="24"/>
        </w:rPr>
        <w:drawing>
          <wp:inline distT="0" distB="0" distL="0" distR="0" wp14:anchorId="221E9EEB" wp14:editId="0BC3551F">
            <wp:extent cx="4333875" cy="3057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透射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3875" cy="3057525"/>
                    </a:xfrm>
                    <a:prstGeom prst="rect">
                      <a:avLst/>
                    </a:prstGeom>
                  </pic:spPr>
                </pic:pic>
              </a:graphicData>
            </a:graphic>
          </wp:inline>
        </w:drawing>
      </w:r>
    </w:p>
    <w:p w14:paraId="49BCB551" w14:textId="77777777" w:rsidR="001D24F5" w:rsidRDefault="001D24F5" w:rsidP="001D24F5">
      <w:pPr>
        <w:snapToGrid w:val="0"/>
        <w:spacing w:line="360" w:lineRule="auto"/>
        <w:ind w:firstLineChars="1850" w:firstLine="4440"/>
        <w:textAlignment w:val="baseline"/>
        <w:rPr>
          <w:rFonts w:ascii="楷体" w:eastAsia="楷体" w:hAnsi="楷体"/>
          <w:sz w:val="24"/>
        </w:rPr>
      </w:pPr>
      <w:r w:rsidRPr="00ED1E7E">
        <w:rPr>
          <w:rFonts w:ascii="楷体" w:eastAsia="楷体" w:hAnsi="楷体" w:hint="eastAsia"/>
          <w:sz w:val="24"/>
        </w:rPr>
        <w:t>图</w:t>
      </w:r>
      <w:r>
        <w:rPr>
          <w:rFonts w:ascii="楷体" w:eastAsia="楷体" w:hAnsi="楷体" w:hint="eastAsia"/>
          <w:sz w:val="24"/>
        </w:rPr>
        <w:t>4</w:t>
      </w:r>
      <w:r w:rsidRPr="00ED1E7E">
        <w:rPr>
          <w:rFonts w:ascii="楷体" w:eastAsia="楷体" w:hAnsi="楷体" w:hint="eastAsia"/>
          <w:sz w:val="24"/>
        </w:rPr>
        <w:t xml:space="preserve"> </w:t>
      </w:r>
    </w:p>
    <w:p w14:paraId="6784B2CC" w14:textId="77777777" w:rsidR="001D24F5" w:rsidRDefault="001D24F5" w:rsidP="001D24F5">
      <w:pPr>
        <w:snapToGrid w:val="0"/>
        <w:spacing w:line="360" w:lineRule="auto"/>
        <w:jc w:val="center"/>
        <w:textAlignment w:val="baseline"/>
        <w:rPr>
          <w:rFonts w:ascii="楷体" w:eastAsia="楷体" w:hAnsi="楷体"/>
          <w:sz w:val="24"/>
        </w:rPr>
      </w:pPr>
      <w:r w:rsidRPr="001D24F5">
        <w:rPr>
          <w:rFonts w:ascii="楷体" w:eastAsia="楷体" w:hAnsi="楷体"/>
          <w:noProof/>
          <w:sz w:val="24"/>
        </w:rPr>
        <w:drawing>
          <wp:inline distT="0" distB="0" distL="0" distR="0" wp14:anchorId="5FA53F21" wp14:editId="6173D005">
            <wp:extent cx="4314825" cy="30861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精细化后的透射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4825" cy="3086100"/>
                    </a:xfrm>
                    <a:prstGeom prst="rect">
                      <a:avLst/>
                    </a:prstGeom>
                  </pic:spPr>
                </pic:pic>
              </a:graphicData>
            </a:graphic>
          </wp:inline>
        </w:drawing>
      </w:r>
    </w:p>
    <w:p w14:paraId="68CC3C29" w14:textId="77777777" w:rsidR="001D24F5" w:rsidRDefault="001D24F5" w:rsidP="001D24F5">
      <w:pPr>
        <w:snapToGrid w:val="0"/>
        <w:spacing w:line="360" w:lineRule="auto"/>
        <w:ind w:firstLineChars="1850" w:firstLine="4440"/>
        <w:textAlignment w:val="baseline"/>
        <w:rPr>
          <w:rFonts w:ascii="楷体" w:eastAsia="楷体" w:hAnsi="楷体"/>
          <w:sz w:val="24"/>
        </w:rPr>
      </w:pPr>
      <w:r w:rsidRPr="00ED1E7E">
        <w:rPr>
          <w:rFonts w:ascii="楷体" w:eastAsia="楷体" w:hAnsi="楷体" w:hint="eastAsia"/>
          <w:sz w:val="24"/>
        </w:rPr>
        <w:t>图</w:t>
      </w:r>
      <w:r>
        <w:rPr>
          <w:rFonts w:ascii="楷体" w:eastAsia="楷体" w:hAnsi="楷体" w:hint="eastAsia"/>
          <w:sz w:val="24"/>
        </w:rPr>
        <w:t>5</w:t>
      </w:r>
    </w:p>
    <w:p w14:paraId="7E2CDAFD" w14:textId="77777777" w:rsidR="001D24F5" w:rsidRDefault="001D24F5" w:rsidP="001D24F5">
      <w:pPr>
        <w:snapToGrid w:val="0"/>
        <w:spacing w:line="360" w:lineRule="auto"/>
        <w:jc w:val="center"/>
        <w:textAlignment w:val="baseline"/>
        <w:rPr>
          <w:rFonts w:ascii="楷体" w:eastAsia="楷体" w:hAnsi="楷体"/>
          <w:sz w:val="24"/>
        </w:rPr>
      </w:pPr>
      <w:r>
        <w:rPr>
          <w:rFonts w:ascii="楷体" w:eastAsia="楷体" w:hAnsi="楷体"/>
          <w:noProof/>
          <w:sz w:val="24"/>
        </w:rPr>
        <w:drawing>
          <wp:inline distT="0" distB="0" distL="0" distR="0" wp14:anchorId="33003366" wp14:editId="29C092E4">
            <wp:extent cx="4983480" cy="3992880"/>
            <wp:effectExtent l="19050" t="0" r="7620" b="0"/>
            <wp:docPr id="3" name="图片 2" descr="图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6.jpg"/>
                    <pic:cNvPicPr/>
                  </pic:nvPicPr>
                  <pic:blipFill>
                    <a:blip r:embed="rId15" cstate="print">
                      <a:grayscl/>
                    </a:blip>
                    <a:stretch>
                      <a:fillRect/>
                    </a:stretch>
                  </pic:blipFill>
                  <pic:spPr>
                    <a:xfrm>
                      <a:off x="0" y="0"/>
                      <a:ext cx="4983480" cy="3992880"/>
                    </a:xfrm>
                    <a:prstGeom prst="rect">
                      <a:avLst/>
                    </a:prstGeom>
                  </pic:spPr>
                </pic:pic>
              </a:graphicData>
            </a:graphic>
          </wp:inline>
        </w:drawing>
      </w:r>
    </w:p>
    <w:p w14:paraId="19DA23E8" w14:textId="77777777" w:rsidR="001D24F5" w:rsidRDefault="001D24F5" w:rsidP="001D24F5">
      <w:pPr>
        <w:snapToGrid w:val="0"/>
        <w:spacing w:line="360" w:lineRule="auto"/>
        <w:ind w:firstLineChars="1850" w:firstLine="4440"/>
        <w:textAlignment w:val="baseline"/>
        <w:rPr>
          <w:rFonts w:ascii="楷体" w:eastAsia="楷体" w:hAnsi="楷体"/>
          <w:sz w:val="24"/>
        </w:rPr>
      </w:pPr>
      <w:r w:rsidRPr="00ED1E7E">
        <w:rPr>
          <w:rFonts w:ascii="楷体" w:eastAsia="楷体" w:hAnsi="楷体" w:hint="eastAsia"/>
          <w:sz w:val="24"/>
        </w:rPr>
        <w:t>图</w:t>
      </w:r>
      <w:r>
        <w:rPr>
          <w:rFonts w:ascii="楷体" w:eastAsia="楷体" w:hAnsi="楷体" w:hint="eastAsia"/>
          <w:sz w:val="24"/>
        </w:rPr>
        <w:t>6</w:t>
      </w:r>
      <w:r w:rsidRPr="00ED1E7E">
        <w:rPr>
          <w:rFonts w:ascii="楷体" w:eastAsia="楷体" w:hAnsi="楷体" w:hint="eastAsia"/>
          <w:sz w:val="24"/>
        </w:rPr>
        <w:t xml:space="preserve"> </w:t>
      </w:r>
    </w:p>
    <w:p w14:paraId="60A048D5" w14:textId="77777777" w:rsidR="001D24F5" w:rsidRDefault="001D24F5" w:rsidP="001D24F5">
      <w:pPr>
        <w:snapToGrid w:val="0"/>
        <w:spacing w:line="360" w:lineRule="auto"/>
        <w:jc w:val="center"/>
        <w:textAlignment w:val="baseline"/>
        <w:rPr>
          <w:rFonts w:ascii="楷体" w:eastAsia="楷体" w:hAnsi="楷体"/>
          <w:sz w:val="24"/>
        </w:rPr>
      </w:pPr>
      <w:r>
        <w:rPr>
          <w:rFonts w:ascii="楷体" w:eastAsia="楷体" w:hAnsi="楷体" w:hint="eastAsia"/>
          <w:sz w:val="24"/>
        </w:rPr>
        <w:t xml:space="preserve">      </w:t>
      </w:r>
      <w:r>
        <w:rPr>
          <w:rFonts w:ascii="楷体" w:eastAsia="楷体" w:hAnsi="楷体"/>
          <w:noProof/>
          <w:sz w:val="24"/>
        </w:rPr>
        <w:drawing>
          <wp:inline distT="0" distB="0" distL="0" distR="0" wp14:anchorId="5BD00F91" wp14:editId="57F2063D">
            <wp:extent cx="4701540" cy="3924300"/>
            <wp:effectExtent l="19050" t="0" r="3810" b="0"/>
            <wp:docPr id="5" name="图片 4" descr="图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7.jpg"/>
                    <pic:cNvPicPr/>
                  </pic:nvPicPr>
                  <pic:blipFill>
                    <a:blip r:embed="rId16" cstate="print">
                      <a:grayscl/>
                    </a:blip>
                    <a:stretch>
                      <a:fillRect/>
                    </a:stretch>
                  </pic:blipFill>
                  <pic:spPr>
                    <a:xfrm>
                      <a:off x="0" y="0"/>
                      <a:ext cx="4701540" cy="3924300"/>
                    </a:xfrm>
                    <a:prstGeom prst="rect">
                      <a:avLst/>
                    </a:prstGeom>
                  </pic:spPr>
                </pic:pic>
              </a:graphicData>
            </a:graphic>
          </wp:inline>
        </w:drawing>
      </w:r>
    </w:p>
    <w:p w14:paraId="0016ED26" w14:textId="77777777" w:rsidR="001D24F5" w:rsidRDefault="001D24F5" w:rsidP="001D24F5">
      <w:pPr>
        <w:snapToGrid w:val="0"/>
        <w:spacing w:line="360" w:lineRule="auto"/>
        <w:ind w:firstLineChars="1850" w:firstLine="4440"/>
        <w:textAlignment w:val="baseline"/>
        <w:rPr>
          <w:rFonts w:ascii="楷体" w:eastAsia="楷体" w:hAnsi="楷体"/>
          <w:sz w:val="24"/>
        </w:rPr>
      </w:pPr>
      <w:r w:rsidRPr="00ED1E7E">
        <w:rPr>
          <w:rFonts w:ascii="楷体" w:eastAsia="楷体" w:hAnsi="楷体" w:hint="eastAsia"/>
          <w:sz w:val="24"/>
        </w:rPr>
        <w:t>图</w:t>
      </w:r>
      <w:r>
        <w:rPr>
          <w:rFonts w:ascii="楷体" w:eastAsia="楷体" w:hAnsi="楷体" w:hint="eastAsia"/>
          <w:sz w:val="24"/>
        </w:rPr>
        <w:t>7</w:t>
      </w:r>
      <w:r w:rsidRPr="00ED1E7E">
        <w:rPr>
          <w:rFonts w:ascii="楷体" w:eastAsia="楷体" w:hAnsi="楷体" w:hint="eastAsia"/>
          <w:sz w:val="24"/>
        </w:rPr>
        <w:t xml:space="preserve"> </w:t>
      </w:r>
    </w:p>
    <w:p w14:paraId="0A946F26" w14:textId="77777777" w:rsidR="001D24F5" w:rsidRDefault="001D24F5" w:rsidP="00177320">
      <w:pPr>
        <w:snapToGrid w:val="0"/>
        <w:spacing w:line="360" w:lineRule="auto"/>
        <w:ind w:firstLineChars="1850" w:firstLine="4440"/>
        <w:textAlignment w:val="baseline"/>
        <w:rPr>
          <w:rFonts w:ascii="楷体" w:eastAsia="楷体" w:hAnsi="楷体"/>
          <w:sz w:val="24"/>
        </w:rPr>
      </w:pPr>
    </w:p>
    <w:sectPr w:rsidR="001D24F5" w:rsidSect="001F72C5">
      <w:footerReference w:type="even" r:id="rId17"/>
      <w:footerReference w:type="default" r:id="rId18"/>
      <w:pgSz w:w="11906" w:h="16838" w:code="9"/>
      <w:pgMar w:top="1304" w:right="851" w:bottom="1021" w:left="1418" w:header="851" w:footer="851"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F4FEB" w14:textId="77777777" w:rsidR="00725CBB" w:rsidRDefault="00725CBB">
      <w:r>
        <w:separator/>
      </w:r>
    </w:p>
  </w:endnote>
  <w:endnote w:type="continuationSeparator" w:id="0">
    <w:p w14:paraId="2A221A13" w14:textId="77777777" w:rsidR="00725CBB" w:rsidRDefault="0072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fal">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幼圆">
    <w:altName w:val="宋体"/>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4AF5D" w14:textId="77777777" w:rsidR="0049646E" w:rsidRDefault="0049646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6C5831C3" w14:textId="77777777" w:rsidR="0049646E" w:rsidRDefault="0049646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2CD30" w14:textId="77777777" w:rsidR="0049646E" w:rsidRDefault="0049646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725CBB">
      <w:rPr>
        <w:rStyle w:val="a5"/>
        <w:noProof/>
      </w:rPr>
      <w:t>1</w:t>
    </w:r>
    <w:r>
      <w:rPr>
        <w:rStyle w:val="a5"/>
      </w:rPr>
      <w:fldChar w:fldCharType="end"/>
    </w:r>
  </w:p>
  <w:p w14:paraId="75A6967B" w14:textId="77777777" w:rsidR="0049646E" w:rsidRDefault="0049646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016DE" w14:textId="77777777" w:rsidR="0049646E" w:rsidRDefault="0049646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124A1DEA" w14:textId="77777777" w:rsidR="0049646E" w:rsidRDefault="0049646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A0FF1" w14:textId="77777777" w:rsidR="0049646E" w:rsidRDefault="0049646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3C4F18">
      <w:rPr>
        <w:rStyle w:val="a5"/>
        <w:noProof/>
      </w:rPr>
      <w:t>4</w:t>
    </w:r>
    <w:r>
      <w:rPr>
        <w:rStyle w:val="a5"/>
      </w:rPr>
      <w:fldChar w:fldCharType="end"/>
    </w:r>
  </w:p>
  <w:p w14:paraId="2D9265E5" w14:textId="77777777" w:rsidR="0049646E" w:rsidRDefault="0049646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C59B06" w14:textId="77777777" w:rsidR="00725CBB" w:rsidRDefault="00725CBB">
      <w:r>
        <w:separator/>
      </w:r>
    </w:p>
  </w:footnote>
  <w:footnote w:type="continuationSeparator" w:id="0">
    <w:p w14:paraId="123343B7" w14:textId="77777777" w:rsidR="00725CBB" w:rsidRDefault="00725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lvl w:ilvl="0">
      <w:start w:val="2"/>
      <w:numFmt w:val="decimal"/>
      <w:suff w:val="nothing"/>
      <w:lvlText w:val="%1、"/>
      <w:lvlJc w:val="left"/>
    </w:lvl>
  </w:abstractNum>
  <w:abstractNum w:abstractNumId="1" w15:restartNumberingAfterBreak="0">
    <w:nsid w:val="00000008"/>
    <w:multiLevelType w:val="singleLevel"/>
    <w:tmpl w:val="00000008"/>
    <w:lvl w:ilvl="0">
      <w:start w:val="2"/>
      <w:numFmt w:val="decimal"/>
      <w:suff w:val="nothing"/>
      <w:lvlText w:val="%1）"/>
      <w:lvlJc w:val="left"/>
    </w:lvl>
  </w:abstractNum>
  <w:abstractNum w:abstractNumId="2" w15:restartNumberingAfterBreak="0">
    <w:nsid w:val="0000000B"/>
    <w:multiLevelType w:val="singleLevel"/>
    <w:tmpl w:val="0000000B"/>
    <w:lvl w:ilvl="0">
      <w:start w:val="1"/>
      <w:numFmt w:val="decimal"/>
      <w:suff w:val="nothing"/>
      <w:lvlText w:val="%1、"/>
      <w:lvlJc w:val="left"/>
    </w:lvl>
  </w:abstractNum>
  <w:abstractNum w:abstractNumId="3" w15:restartNumberingAfterBreak="0">
    <w:nsid w:val="1B2A4D1B"/>
    <w:multiLevelType w:val="singleLevel"/>
    <w:tmpl w:val="00000008"/>
    <w:lvl w:ilvl="0">
      <w:start w:val="2"/>
      <w:numFmt w:val="decimal"/>
      <w:suff w:val="nothing"/>
      <w:lvlText w:val="%1）"/>
      <w:lvlJc w:val="left"/>
    </w:lvl>
  </w:abstractNum>
  <w:abstractNum w:abstractNumId="4" w15:restartNumberingAfterBreak="0">
    <w:nsid w:val="2FAA3D0F"/>
    <w:multiLevelType w:val="hybridMultilevel"/>
    <w:tmpl w:val="8DF430A6"/>
    <w:lvl w:ilvl="0" w:tplc="A53EC334">
      <w:start w:val="1"/>
      <w:numFmt w:val="lowerLetter"/>
      <w:lvlText w:val="(%1)"/>
      <w:lvlJc w:val="left"/>
      <w:pPr>
        <w:tabs>
          <w:tab w:val="num" w:pos="284"/>
        </w:tabs>
        <w:ind w:left="567" w:hanging="567"/>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12B6DDB"/>
    <w:multiLevelType w:val="singleLevel"/>
    <w:tmpl w:val="00000005"/>
    <w:lvl w:ilvl="0">
      <w:start w:val="2"/>
      <w:numFmt w:val="decimal"/>
      <w:suff w:val="nothing"/>
      <w:lvlText w:val="%1、"/>
      <w:lvlJc w:val="left"/>
    </w:lvl>
  </w:abstractNum>
  <w:abstractNum w:abstractNumId="6" w15:restartNumberingAfterBreak="0">
    <w:nsid w:val="3F8D3FBF"/>
    <w:multiLevelType w:val="hybridMultilevel"/>
    <w:tmpl w:val="3EC46C52"/>
    <w:lvl w:ilvl="0" w:tplc="26D057D0">
      <w:start w:val="1"/>
      <w:numFmt w:val="lowerLetter"/>
      <w:lvlText w:val="(%1)"/>
      <w:lvlJc w:val="left"/>
      <w:pPr>
        <w:tabs>
          <w:tab w:val="num" w:pos="284"/>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C1A3F31"/>
    <w:multiLevelType w:val="hybridMultilevel"/>
    <w:tmpl w:val="8DDA4C8A"/>
    <w:lvl w:ilvl="0" w:tplc="A9080454">
      <w:start w:val="1"/>
      <w:numFmt w:val="decimal"/>
      <w:lvlText w:val="%1、"/>
      <w:lvlJc w:val="left"/>
      <w:pPr>
        <w:ind w:left="1320" w:hanging="84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1A44F36"/>
    <w:multiLevelType w:val="hybridMultilevel"/>
    <w:tmpl w:val="4F4A2340"/>
    <w:lvl w:ilvl="0" w:tplc="A64C1A1E">
      <w:start w:val="1"/>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9" w15:restartNumberingAfterBreak="0">
    <w:nsid w:val="5B8C5E57"/>
    <w:multiLevelType w:val="singleLevel"/>
    <w:tmpl w:val="00000000"/>
    <w:lvl w:ilvl="0">
      <w:start w:val="1"/>
      <w:numFmt w:val="decimal"/>
      <w:suff w:val="nothing"/>
      <w:lvlText w:val="%1、"/>
      <w:lvlJc w:val="left"/>
    </w:lvl>
  </w:abstractNum>
  <w:abstractNum w:abstractNumId="10" w15:restartNumberingAfterBreak="0">
    <w:nsid w:val="5E6810D4"/>
    <w:multiLevelType w:val="hybridMultilevel"/>
    <w:tmpl w:val="27C2C0F6"/>
    <w:lvl w:ilvl="0" w:tplc="37E83B38">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1BA644F"/>
    <w:multiLevelType w:val="hybridMultilevel"/>
    <w:tmpl w:val="24924738"/>
    <w:lvl w:ilvl="0" w:tplc="6D0A7FA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658A339F"/>
    <w:multiLevelType w:val="hybridMultilevel"/>
    <w:tmpl w:val="BE10EEB4"/>
    <w:lvl w:ilvl="0" w:tplc="9508E146">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67EE6F47"/>
    <w:multiLevelType w:val="hybridMultilevel"/>
    <w:tmpl w:val="97B6D0D2"/>
    <w:lvl w:ilvl="0" w:tplc="2A66E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6840073"/>
    <w:multiLevelType w:val="hybridMultilevel"/>
    <w:tmpl w:val="47FCFCF0"/>
    <w:lvl w:ilvl="0" w:tplc="7854D24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5" w15:restartNumberingAfterBreak="0">
    <w:nsid w:val="7B2215FC"/>
    <w:multiLevelType w:val="singleLevel"/>
    <w:tmpl w:val="00000005"/>
    <w:lvl w:ilvl="0">
      <w:start w:val="2"/>
      <w:numFmt w:val="decimal"/>
      <w:suff w:val="nothing"/>
      <w:lvlText w:val="%1、"/>
      <w:lvlJc w:val="left"/>
    </w:lvl>
  </w:abstractNum>
  <w:num w:numId="1">
    <w:abstractNumId w:val="11"/>
  </w:num>
  <w:num w:numId="2">
    <w:abstractNumId w:val="8"/>
  </w:num>
  <w:num w:numId="3">
    <w:abstractNumId w:val="12"/>
  </w:num>
  <w:num w:numId="4">
    <w:abstractNumId w:val="14"/>
  </w:num>
  <w:num w:numId="5">
    <w:abstractNumId w:val="7"/>
  </w:num>
  <w:num w:numId="6">
    <w:abstractNumId w:val="1"/>
  </w:num>
  <w:num w:numId="7">
    <w:abstractNumId w:val="9"/>
  </w:num>
  <w:num w:numId="8">
    <w:abstractNumId w:val="0"/>
  </w:num>
  <w:num w:numId="9">
    <w:abstractNumId w:val="2"/>
  </w:num>
  <w:num w:numId="10">
    <w:abstractNumId w:val="3"/>
  </w:num>
  <w:num w:numId="11">
    <w:abstractNumId w:val="6"/>
  </w:num>
  <w:num w:numId="12">
    <w:abstractNumId w:val="4"/>
  </w:num>
  <w:num w:numId="13">
    <w:abstractNumId w:val="15"/>
  </w:num>
  <w:num w:numId="14">
    <w:abstractNumId w:val="5"/>
  </w:num>
  <w:num w:numId="15">
    <w:abstractNumId w:val="10"/>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N">
    <w15:presenceInfo w15:providerId="None" w15:userId="SUN"/>
  </w15:person>
  <w15:person w15:author="1351252606@qq.com">
    <w15:presenceInfo w15:providerId="Windows Live" w15:userId="6815685a361b9e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5"/>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719F7"/>
    <w:rsid w:val="00001319"/>
    <w:rsid w:val="00001388"/>
    <w:rsid w:val="00001D0A"/>
    <w:rsid w:val="00002976"/>
    <w:rsid w:val="00002AA0"/>
    <w:rsid w:val="00002CDD"/>
    <w:rsid w:val="000053E4"/>
    <w:rsid w:val="00005CB6"/>
    <w:rsid w:val="000070EB"/>
    <w:rsid w:val="00010ABF"/>
    <w:rsid w:val="00014930"/>
    <w:rsid w:val="00015477"/>
    <w:rsid w:val="000156D5"/>
    <w:rsid w:val="000158D8"/>
    <w:rsid w:val="000169F2"/>
    <w:rsid w:val="000174F7"/>
    <w:rsid w:val="0002009E"/>
    <w:rsid w:val="0002171D"/>
    <w:rsid w:val="00021940"/>
    <w:rsid w:val="00021A01"/>
    <w:rsid w:val="0002292C"/>
    <w:rsid w:val="00022EFE"/>
    <w:rsid w:val="0002351D"/>
    <w:rsid w:val="000249CC"/>
    <w:rsid w:val="00025049"/>
    <w:rsid w:val="000250EF"/>
    <w:rsid w:val="0002564A"/>
    <w:rsid w:val="00026631"/>
    <w:rsid w:val="000266B4"/>
    <w:rsid w:val="000271EA"/>
    <w:rsid w:val="00027615"/>
    <w:rsid w:val="0003051F"/>
    <w:rsid w:val="00031F39"/>
    <w:rsid w:val="000325E6"/>
    <w:rsid w:val="000327BD"/>
    <w:rsid w:val="00032A3C"/>
    <w:rsid w:val="00033B36"/>
    <w:rsid w:val="0003488B"/>
    <w:rsid w:val="000362C0"/>
    <w:rsid w:val="00036E53"/>
    <w:rsid w:val="000371EA"/>
    <w:rsid w:val="00037239"/>
    <w:rsid w:val="000377ED"/>
    <w:rsid w:val="00037851"/>
    <w:rsid w:val="0003799F"/>
    <w:rsid w:val="00037B3A"/>
    <w:rsid w:val="000401F5"/>
    <w:rsid w:val="00040694"/>
    <w:rsid w:val="00040B5E"/>
    <w:rsid w:val="000414DE"/>
    <w:rsid w:val="00041943"/>
    <w:rsid w:val="00041FDE"/>
    <w:rsid w:val="000438BB"/>
    <w:rsid w:val="00044806"/>
    <w:rsid w:val="00044C44"/>
    <w:rsid w:val="00044F90"/>
    <w:rsid w:val="00046664"/>
    <w:rsid w:val="00046B7C"/>
    <w:rsid w:val="000504F9"/>
    <w:rsid w:val="00050A60"/>
    <w:rsid w:val="00050BEF"/>
    <w:rsid w:val="00050DA0"/>
    <w:rsid w:val="00051142"/>
    <w:rsid w:val="00051EBA"/>
    <w:rsid w:val="000521E2"/>
    <w:rsid w:val="0005228E"/>
    <w:rsid w:val="00052A3E"/>
    <w:rsid w:val="0005353A"/>
    <w:rsid w:val="00053568"/>
    <w:rsid w:val="000539A2"/>
    <w:rsid w:val="00054CAB"/>
    <w:rsid w:val="00055922"/>
    <w:rsid w:val="000579BB"/>
    <w:rsid w:val="00060221"/>
    <w:rsid w:val="000608F2"/>
    <w:rsid w:val="00062358"/>
    <w:rsid w:val="00062A0A"/>
    <w:rsid w:val="0006380C"/>
    <w:rsid w:val="00063A78"/>
    <w:rsid w:val="00063B86"/>
    <w:rsid w:val="0006470F"/>
    <w:rsid w:val="00064A11"/>
    <w:rsid w:val="00067509"/>
    <w:rsid w:val="000677C2"/>
    <w:rsid w:val="0006799A"/>
    <w:rsid w:val="00070D65"/>
    <w:rsid w:val="00071534"/>
    <w:rsid w:val="00072375"/>
    <w:rsid w:val="00072A16"/>
    <w:rsid w:val="00072AD2"/>
    <w:rsid w:val="00072D8E"/>
    <w:rsid w:val="00072E7F"/>
    <w:rsid w:val="0007487E"/>
    <w:rsid w:val="000759A8"/>
    <w:rsid w:val="0007607B"/>
    <w:rsid w:val="000768DB"/>
    <w:rsid w:val="000776D2"/>
    <w:rsid w:val="00077FD9"/>
    <w:rsid w:val="00080CB7"/>
    <w:rsid w:val="00081820"/>
    <w:rsid w:val="0008188B"/>
    <w:rsid w:val="0008217C"/>
    <w:rsid w:val="000821A3"/>
    <w:rsid w:val="00082740"/>
    <w:rsid w:val="00083297"/>
    <w:rsid w:val="00083398"/>
    <w:rsid w:val="000838CA"/>
    <w:rsid w:val="00083FF6"/>
    <w:rsid w:val="00084A40"/>
    <w:rsid w:val="00085BF3"/>
    <w:rsid w:val="0008601B"/>
    <w:rsid w:val="000869EE"/>
    <w:rsid w:val="00086F45"/>
    <w:rsid w:val="000872B5"/>
    <w:rsid w:val="00090989"/>
    <w:rsid w:val="000914DB"/>
    <w:rsid w:val="00092283"/>
    <w:rsid w:val="000937E4"/>
    <w:rsid w:val="00094286"/>
    <w:rsid w:val="00097F62"/>
    <w:rsid w:val="000A0AE3"/>
    <w:rsid w:val="000A12E4"/>
    <w:rsid w:val="000A18CE"/>
    <w:rsid w:val="000A1DC6"/>
    <w:rsid w:val="000A1EA0"/>
    <w:rsid w:val="000A2595"/>
    <w:rsid w:val="000A305B"/>
    <w:rsid w:val="000A34CF"/>
    <w:rsid w:val="000A3BF3"/>
    <w:rsid w:val="000A3C03"/>
    <w:rsid w:val="000A48DC"/>
    <w:rsid w:val="000A5CF6"/>
    <w:rsid w:val="000A5CF8"/>
    <w:rsid w:val="000A6EDD"/>
    <w:rsid w:val="000A77F0"/>
    <w:rsid w:val="000B0317"/>
    <w:rsid w:val="000B05AE"/>
    <w:rsid w:val="000B0B6C"/>
    <w:rsid w:val="000B2011"/>
    <w:rsid w:val="000B2E43"/>
    <w:rsid w:val="000B4E4E"/>
    <w:rsid w:val="000B5096"/>
    <w:rsid w:val="000B687B"/>
    <w:rsid w:val="000B73A9"/>
    <w:rsid w:val="000C0123"/>
    <w:rsid w:val="000C0347"/>
    <w:rsid w:val="000C08E8"/>
    <w:rsid w:val="000C0CC9"/>
    <w:rsid w:val="000C1761"/>
    <w:rsid w:val="000C19ED"/>
    <w:rsid w:val="000C1CF4"/>
    <w:rsid w:val="000C1E8B"/>
    <w:rsid w:val="000C2E47"/>
    <w:rsid w:val="000C2F33"/>
    <w:rsid w:val="000C485C"/>
    <w:rsid w:val="000C5C23"/>
    <w:rsid w:val="000C6430"/>
    <w:rsid w:val="000C709A"/>
    <w:rsid w:val="000C7298"/>
    <w:rsid w:val="000D0C5B"/>
    <w:rsid w:val="000D1D48"/>
    <w:rsid w:val="000D21A1"/>
    <w:rsid w:val="000D2254"/>
    <w:rsid w:val="000D2602"/>
    <w:rsid w:val="000D2706"/>
    <w:rsid w:val="000D2D3B"/>
    <w:rsid w:val="000D2EA3"/>
    <w:rsid w:val="000D32BD"/>
    <w:rsid w:val="000D374E"/>
    <w:rsid w:val="000D3CCB"/>
    <w:rsid w:val="000D4995"/>
    <w:rsid w:val="000D5767"/>
    <w:rsid w:val="000D59DA"/>
    <w:rsid w:val="000D6285"/>
    <w:rsid w:val="000D7EE8"/>
    <w:rsid w:val="000E097B"/>
    <w:rsid w:val="000E0AB3"/>
    <w:rsid w:val="000E0E51"/>
    <w:rsid w:val="000E23FF"/>
    <w:rsid w:val="000E2A8F"/>
    <w:rsid w:val="000E306F"/>
    <w:rsid w:val="000E37BB"/>
    <w:rsid w:val="000E3C08"/>
    <w:rsid w:val="000E5733"/>
    <w:rsid w:val="000E5FD6"/>
    <w:rsid w:val="000E72F0"/>
    <w:rsid w:val="000E7EDD"/>
    <w:rsid w:val="000F04A2"/>
    <w:rsid w:val="000F18D2"/>
    <w:rsid w:val="000F2814"/>
    <w:rsid w:val="000F2D2D"/>
    <w:rsid w:val="000F3789"/>
    <w:rsid w:val="000F3F1F"/>
    <w:rsid w:val="000F4701"/>
    <w:rsid w:val="000F5E5B"/>
    <w:rsid w:val="000F644C"/>
    <w:rsid w:val="000F6537"/>
    <w:rsid w:val="000F6A50"/>
    <w:rsid w:val="000F759F"/>
    <w:rsid w:val="00101599"/>
    <w:rsid w:val="00101915"/>
    <w:rsid w:val="00102EF2"/>
    <w:rsid w:val="00103245"/>
    <w:rsid w:val="0010363C"/>
    <w:rsid w:val="00104312"/>
    <w:rsid w:val="001051D3"/>
    <w:rsid w:val="001053C6"/>
    <w:rsid w:val="001055D8"/>
    <w:rsid w:val="00106522"/>
    <w:rsid w:val="00107C52"/>
    <w:rsid w:val="00107D40"/>
    <w:rsid w:val="00107F2A"/>
    <w:rsid w:val="00110A74"/>
    <w:rsid w:val="001110D6"/>
    <w:rsid w:val="001113DC"/>
    <w:rsid w:val="00111473"/>
    <w:rsid w:val="001134CF"/>
    <w:rsid w:val="00113F04"/>
    <w:rsid w:val="001158D0"/>
    <w:rsid w:val="001158DD"/>
    <w:rsid w:val="00116BB2"/>
    <w:rsid w:val="00120A48"/>
    <w:rsid w:val="00121116"/>
    <w:rsid w:val="001211AF"/>
    <w:rsid w:val="001211DB"/>
    <w:rsid w:val="00121F6E"/>
    <w:rsid w:val="00121FE4"/>
    <w:rsid w:val="00122562"/>
    <w:rsid w:val="00125390"/>
    <w:rsid w:val="00125933"/>
    <w:rsid w:val="00125DCB"/>
    <w:rsid w:val="001263DD"/>
    <w:rsid w:val="001278F7"/>
    <w:rsid w:val="00127A05"/>
    <w:rsid w:val="00127E4D"/>
    <w:rsid w:val="00135504"/>
    <w:rsid w:val="00136721"/>
    <w:rsid w:val="001367CD"/>
    <w:rsid w:val="001372E2"/>
    <w:rsid w:val="0013799A"/>
    <w:rsid w:val="00141761"/>
    <w:rsid w:val="001425FF"/>
    <w:rsid w:val="001427A4"/>
    <w:rsid w:val="00145CC4"/>
    <w:rsid w:val="00146118"/>
    <w:rsid w:val="0015121A"/>
    <w:rsid w:val="00152B69"/>
    <w:rsid w:val="00153127"/>
    <w:rsid w:val="00153310"/>
    <w:rsid w:val="00153D95"/>
    <w:rsid w:val="00153F61"/>
    <w:rsid w:val="0015433E"/>
    <w:rsid w:val="001548A1"/>
    <w:rsid w:val="00155652"/>
    <w:rsid w:val="001564D5"/>
    <w:rsid w:val="00157653"/>
    <w:rsid w:val="00157AC0"/>
    <w:rsid w:val="00160C73"/>
    <w:rsid w:val="0016112B"/>
    <w:rsid w:val="0016147A"/>
    <w:rsid w:val="00161597"/>
    <w:rsid w:val="0016525B"/>
    <w:rsid w:val="001657C9"/>
    <w:rsid w:val="00165B63"/>
    <w:rsid w:val="0016619F"/>
    <w:rsid w:val="001709B2"/>
    <w:rsid w:val="00171A45"/>
    <w:rsid w:val="00171FBE"/>
    <w:rsid w:val="0017260E"/>
    <w:rsid w:val="001726A6"/>
    <w:rsid w:val="00172D8C"/>
    <w:rsid w:val="0017347F"/>
    <w:rsid w:val="00173C24"/>
    <w:rsid w:val="0017417C"/>
    <w:rsid w:val="0017467F"/>
    <w:rsid w:val="00174B1B"/>
    <w:rsid w:val="00174DCB"/>
    <w:rsid w:val="0017597A"/>
    <w:rsid w:val="00176327"/>
    <w:rsid w:val="00176431"/>
    <w:rsid w:val="00176C47"/>
    <w:rsid w:val="0017718F"/>
    <w:rsid w:val="00177320"/>
    <w:rsid w:val="00177D0E"/>
    <w:rsid w:val="001807A4"/>
    <w:rsid w:val="0018084A"/>
    <w:rsid w:val="001809E4"/>
    <w:rsid w:val="00180F99"/>
    <w:rsid w:val="0018111C"/>
    <w:rsid w:val="001813DB"/>
    <w:rsid w:val="00181545"/>
    <w:rsid w:val="00181FCD"/>
    <w:rsid w:val="001820B6"/>
    <w:rsid w:val="00183721"/>
    <w:rsid w:val="00184825"/>
    <w:rsid w:val="001850B5"/>
    <w:rsid w:val="0018547E"/>
    <w:rsid w:val="00191683"/>
    <w:rsid w:val="001917C1"/>
    <w:rsid w:val="001947D8"/>
    <w:rsid w:val="001949DF"/>
    <w:rsid w:val="00194FD7"/>
    <w:rsid w:val="00195FB1"/>
    <w:rsid w:val="0019702B"/>
    <w:rsid w:val="001A0EC7"/>
    <w:rsid w:val="001A1323"/>
    <w:rsid w:val="001A154F"/>
    <w:rsid w:val="001A3295"/>
    <w:rsid w:val="001A33C9"/>
    <w:rsid w:val="001A48BB"/>
    <w:rsid w:val="001A4B51"/>
    <w:rsid w:val="001A5DAE"/>
    <w:rsid w:val="001A5DD4"/>
    <w:rsid w:val="001A6A7E"/>
    <w:rsid w:val="001A6B76"/>
    <w:rsid w:val="001A7FA2"/>
    <w:rsid w:val="001B10FF"/>
    <w:rsid w:val="001B128A"/>
    <w:rsid w:val="001B5132"/>
    <w:rsid w:val="001B611A"/>
    <w:rsid w:val="001B6941"/>
    <w:rsid w:val="001B7E5A"/>
    <w:rsid w:val="001C026C"/>
    <w:rsid w:val="001C23E1"/>
    <w:rsid w:val="001C24BA"/>
    <w:rsid w:val="001C2CFD"/>
    <w:rsid w:val="001C2D75"/>
    <w:rsid w:val="001C327E"/>
    <w:rsid w:val="001C3F73"/>
    <w:rsid w:val="001C505A"/>
    <w:rsid w:val="001C5426"/>
    <w:rsid w:val="001C5AEC"/>
    <w:rsid w:val="001C7986"/>
    <w:rsid w:val="001D06EE"/>
    <w:rsid w:val="001D159D"/>
    <w:rsid w:val="001D1B23"/>
    <w:rsid w:val="001D1D1E"/>
    <w:rsid w:val="001D24F5"/>
    <w:rsid w:val="001D2B8E"/>
    <w:rsid w:val="001D3337"/>
    <w:rsid w:val="001D3C45"/>
    <w:rsid w:val="001D3DC1"/>
    <w:rsid w:val="001D42BB"/>
    <w:rsid w:val="001D4436"/>
    <w:rsid w:val="001D5B10"/>
    <w:rsid w:val="001D6A3E"/>
    <w:rsid w:val="001D6B41"/>
    <w:rsid w:val="001E1680"/>
    <w:rsid w:val="001E1BF4"/>
    <w:rsid w:val="001E210C"/>
    <w:rsid w:val="001E282D"/>
    <w:rsid w:val="001E3B58"/>
    <w:rsid w:val="001E55C4"/>
    <w:rsid w:val="001E5C7B"/>
    <w:rsid w:val="001E60A7"/>
    <w:rsid w:val="001E6B63"/>
    <w:rsid w:val="001E7D4A"/>
    <w:rsid w:val="001F09F9"/>
    <w:rsid w:val="001F0D51"/>
    <w:rsid w:val="001F1B15"/>
    <w:rsid w:val="001F3E5F"/>
    <w:rsid w:val="001F3EE8"/>
    <w:rsid w:val="001F43E0"/>
    <w:rsid w:val="001F4A33"/>
    <w:rsid w:val="001F4C1D"/>
    <w:rsid w:val="001F5092"/>
    <w:rsid w:val="001F6004"/>
    <w:rsid w:val="001F72C5"/>
    <w:rsid w:val="00200DEF"/>
    <w:rsid w:val="00202D48"/>
    <w:rsid w:val="002038AB"/>
    <w:rsid w:val="00204409"/>
    <w:rsid w:val="00205935"/>
    <w:rsid w:val="0020725F"/>
    <w:rsid w:val="002074FC"/>
    <w:rsid w:val="0020772B"/>
    <w:rsid w:val="00211E5F"/>
    <w:rsid w:val="0021235A"/>
    <w:rsid w:val="00212939"/>
    <w:rsid w:val="00212A36"/>
    <w:rsid w:val="00212BFB"/>
    <w:rsid w:val="002137E6"/>
    <w:rsid w:val="00213939"/>
    <w:rsid w:val="00213FCF"/>
    <w:rsid w:val="00214C6B"/>
    <w:rsid w:val="002154F1"/>
    <w:rsid w:val="002172B6"/>
    <w:rsid w:val="002178CA"/>
    <w:rsid w:val="00217C71"/>
    <w:rsid w:val="00217D85"/>
    <w:rsid w:val="00217ED2"/>
    <w:rsid w:val="00220E4A"/>
    <w:rsid w:val="002213E7"/>
    <w:rsid w:val="0022141F"/>
    <w:rsid w:val="00221F40"/>
    <w:rsid w:val="00222704"/>
    <w:rsid w:val="00222EEC"/>
    <w:rsid w:val="00223E9E"/>
    <w:rsid w:val="00224919"/>
    <w:rsid w:val="00224A38"/>
    <w:rsid w:val="00224BD0"/>
    <w:rsid w:val="00224C03"/>
    <w:rsid w:val="0022546F"/>
    <w:rsid w:val="00226035"/>
    <w:rsid w:val="00227C0B"/>
    <w:rsid w:val="002303E2"/>
    <w:rsid w:val="00230A29"/>
    <w:rsid w:val="00231893"/>
    <w:rsid w:val="002318B9"/>
    <w:rsid w:val="0023259B"/>
    <w:rsid w:val="00233806"/>
    <w:rsid w:val="002339D3"/>
    <w:rsid w:val="00233FC9"/>
    <w:rsid w:val="0023525B"/>
    <w:rsid w:val="00236A0D"/>
    <w:rsid w:val="0023735F"/>
    <w:rsid w:val="00237805"/>
    <w:rsid w:val="00240214"/>
    <w:rsid w:val="002406E4"/>
    <w:rsid w:val="002406FA"/>
    <w:rsid w:val="00240FFF"/>
    <w:rsid w:val="00241795"/>
    <w:rsid w:val="002417B0"/>
    <w:rsid w:val="00241E1E"/>
    <w:rsid w:val="0024248F"/>
    <w:rsid w:val="00243A3A"/>
    <w:rsid w:val="00245E34"/>
    <w:rsid w:val="00246A22"/>
    <w:rsid w:val="00247A3A"/>
    <w:rsid w:val="00250097"/>
    <w:rsid w:val="00250664"/>
    <w:rsid w:val="002513FC"/>
    <w:rsid w:val="00251502"/>
    <w:rsid w:val="002519E5"/>
    <w:rsid w:val="00251E8D"/>
    <w:rsid w:val="00251EA4"/>
    <w:rsid w:val="00252666"/>
    <w:rsid w:val="00252C65"/>
    <w:rsid w:val="00254BD3"/>
    <w:rsid w:val="00255110"/>
    <w:rsid w:val="00255664"/>
    <w:rsid w:val="002558A5"/>
    <w:rsid w:val="00257C09"/>
    <w:rsid w:val="00261DB6"/>
    <w:rsid w:val="00262DF6"/>
    <w:rsid w:val="0026344F"/>
    <w:rsid w:val="002661F6"/>
    <w:rsid w:val="0026754F"/>
    <w:rsid w:val="0026765F"/>
    <w:rsid w:val="00270004"/>
    <w:rsid w:val="002703AA"/>
    <w:rsid w:val="00270604"/>
    <w:rsid w:val="00271AC2"/>
    <w:rsid w:val="00272219"/>
    <w:rsid w:val="00272375"/>
    <w:rsid w:val="00272558"/>
    <w:rsid w:val="0027423D"/>
    <w:rsid w:val="0027508A"/>
    <w:rsid w:val="002757E3"/>
    <w:rsid w:val="00275948"/>
    <w:rsid w:val="002764B4"/>
    <w:rsid w:val="00276C1E"/>
    <w:rsid w:val="00276C3F"/>
    <w:rsid w:val="00277893"/>
    <w:rsid w:val="00280002"/>
    <w:rsid w:val="00280594"/>
    <w:rsid w:val="002822B1"/>
    <w:rsid w:val="002826B5"/>
    <w:rsid w:val="00282C2A"/>
    <w:rsid w:val="0028470F"/>
    <w:rsid w:val="002849D5"/>
    <w:rsid w:val="002849F7"/>
    <w:rsid w:val="00290046"/>
    <w:rsid w:val="0029096F"/>
    <w:rsid w:val="00291019"/>
    <w:rsid w:val="00291187"/>
    <w:rsid w:val="00291723"/>
    <w:rsid w:val="002929CC"/>
    <w:rsid w:val="0029404A"/>
    <w:rsid w:val="00297279"/>
    <w:rsid w:val="002A0C8A"/>
    <w:rsid w:val="002A0DCF"/>
    <w:rsid w:val="002A19DA"/>
    <w:rsid w:val="002A1A23"/>
    <w:rsid w:val="002A2CC7"/>
    <w:rsid w:val="002A3D59"/>
    <w:rsid w:val="002A4122"/>
    <w:rsid w:val="002A4B43"/>
    <w:rsid w:val="002A4E35"/>
    <w:rsid w:val="002A55C6"/>
    <w:rsid w:val="002A5B97"/>
    <w:rsid w:val="002A60E8"/>
    <w:rsid w:val="002A61A9"/>
    <w:rsid w:val="002A69CD"/>
    <w:rsid w:val="002A7D0A"/>
    <w:rsid w:val="002B0396"/>
    <w:rsid w:val="002B094E"/>
    <w:rsid w:val="002B1447"/>
    <w:rsid w:val="002B4328"/>
    <w:rsid w:val="002B5057"/>
    <w:rsid w:val="002B5189"/>
    <w:rsid w:val="002B5418"/>
    <w:rsid w:val="002B5EFF"/>
    <w:rsid w:val="002B5F33"/>
    <w:rsid w:val="002B61AE"/>
    <w:rsid w:val="002B6786"/>
    <w:rsid w:val="002B6D95"/>
    <w:rsid w:val="002B7490"/>
    <w:rsid w:val="002B7874"/>
    <w:rsid w:val="002C000A"/>
    <w:rsid w:val="002C00AF"/>
    <w:rsid w:val="002C1355"/>
    <w:rsid w:val="002C13ED"/>
    <w:rsid w:val="002C25D8"/>
    <w:rsid w:val="002C2DAA"/>
    <w:rsid w:val="002C3AE2"/>
    <w:rsid w:val="002C402D"/>
    <w:rsid w:val="002C44BB"/>
    <w:rsid w:val="002C4B7E"/>
    <w:rsid w:val="002C7861"/>
    <w:rsid w:val="002D1DDE"/>
    <w:rsid w:val="002D30CD"/>
    <w:rsid w:val="002D36C8"/>
    <w:rsid w:val="002D4FE2"/>
    <w:rsid w:val="002D523B"/>
    <w:rsid w:val="002D57FB"/>
    <w:rsid w:val="002D5EBA"/>
    <w:rsid w:val="002E1139"/>
    <w:rsid w:val="002E14B3"/>
    <w:rsid w:val="002E29E5"/>
    <w:rsid w:val="002E376A"/>
    <w:rsid w:val="002E376F"/>
    <w:rsid w:val="002E37D2"/>
    <w:rsid w:val="002E3982"/>
    <w:rsid w:val="002E3AB7"/>
    <w:rsid w:val="002E3D3B"/>
    <w:rsid w:val="002E3FF4"/>
    <w:rsid w:val="002E4A1B"/>
    <w:rsid w:val="002E4D68"/>
    <w:rsid w:val="002E5C17"/>
    <w:rsid w:val="002E5DAA"/>
    <w:rsid w:val="002E655F"/>
    <w:rsid w:val="002E76FC"/>
    <w:rsid w:val="002E7857"/>
    <w:rsid w:val="002F014E"/>
    <w:rsid w:val="002F1379"/>
    <w:rsid w:val="002F1BB4"/>
    <w:rsid w:val="002F272E"/>
    <w:rsid w:val="002F3DB6"/>
    <w:rsid w:val="002F3E64"/>
    <w:rsid w:val="002F4CA7"/>
    <w:rsid w:val="002F50C7"/>
    <w:rsid w:val="002F59E8"/>
    <w:rsid w:val="002F5B1C"/>
    <w:rsid w:val="002F6632"/>
    <w:rsid w:val="002F6714"/>
    <w:rsid w:val="002F7DF4"/>
    <w:rsid w:val="002F7E46"/>
    <w:rsid w:val="00300535"/>
    <w:rsid w:val="00300851"/>
    <w:rsid w:val="00300F62"/>
    <w:rsid w:val="00301ABB"/>
    <w:rsid w:val="0030299F"/>
    <w:rsid w:val="003030CB"/>
    <w:rsid w:val="00303FC0"/>
    <w:rsid w:val="0030456A"/>
    <w:rsid w:val="00304EB7"/>
    <w:rsid w:val="00305786"/>
    <w:rsid w:val="0030596F"/>
    <w:rsid w:val="003065DB"/>
    <w:rsid w:val="00306CF3"/>
    <w:rsid w:val="003078B9"/>
    <w:rsid w:val="00310C57"/>
    <w:rsid w:val="003110ED"/>
    <w:rsid w:val="00312549"/>
    <w:rsid w:val="00313198"/>
    <w:rsid w:val="00314DB1"/>
    <w:rsid w:val="00315546"/>
    <w:rsid w:val="00316DEE"/>
    <w:rsid w:val="00317AC9"/>
    <w:rsid w:val="00321A8A"/>
    <w:rsid w:val="00321E9D"/>
    <w:rsid w:val="00322ACE"/>
    <w:rsid w:val="00322D31"/>
    <w:rsid w:val="0032366F"/>
    <w:rsid w:val="00323B20"/>
    <w:rsid w:val="00323D24"/>
    <w:rsid w:val="00324069"/>
    <w:rsid w:val="0032592A"/>
    <w:rsid w:val="0032650A"/>
    <w:rsid w:val="0032662E"/>
    <w:rsid w:val="0032690B"/>
    <w:rsid w:val="00327955"/>
    <w:rsid w:val="003279CB"/>
    <w:rsid w:val="00330163"/>
    <w:rsid w:val="00330A4D"/>
    <w:rsid w:val="00331629"/>
    <w:rsid w:val="0033280C"/>
    <w:rsid w:val="00332AAE"/>
    <w:rsid w:val="00332D2C"/>
    <w:rsid w:val="003330A4"/>
    <w:rsid w:val="00334EAD"/>
    <w:rsid w:val="00335B6D"/>
    <w:rsid w:val="00336C6A"/>
    <w:rsid w:val="0033753A"/>
    <w:rsid w:val="0034006B"/>
    <w:rsid w:val="003400C4"/>
    <w:rsid w:val="003402BA"/>
    <w:rsid w:val="00341487"/>
    <w:rsid w:val="00341690"/>
    <w:rsid w:val="003418F4"/>
    <w:rsid w:val="00342A71"/>
    <w:rsid w:val="00342F85"/>
    <w:rsid w:val="003446A9"/>
    <w:rsid w:val="00345A92"/>
    <w:rsid w:val="00346E7B"/>
    <w:rsid w:val="0034738C"/>
    <w:rsid w:val="00350488"/>
    <w:rsid w:val="00350AFC"/>
    <w:rsid w:val="00351274"/>
    <w:rsid w:val="00351D27"/>
    <w:rsid w:val="00352A7F"/>
    <w:rsid w:val="00352E6F"/>
    <w:rsid w:val="00352E80"/>
    <w:rsid w:val="00352EF1"/>
    <w:rsid w:val="00352FDE"/>
    <w:rsid w:val="00353342"/>
    <w:rsid w:val="00353749"/>
    <w:rsid w:val="003547CE"/>
    <w:rsid w:val="00354F15"/>
    <w:rsid w:val="003550DB"/>
    <w:rsid w:val="00355338"/>
    <w:rsid w:val="00356064"/>
    <w:rsid w:val="00356C8B"/>
    <w:rsid w:val="00360150"/>
    <w:rsid w:val="00360223"/>
    <w:rsid w:val="00360776"/>
    <w:rsid w:val="00360A16"/>
    <w:rsid w:val="00360C35"/>
    <w:rsid w:val="00361F63"/>
    <w:rsid w:val="00362188"/>
    <w:rsid w:val="00363788"/>
    <w:rsid w:val="00363ADD"/>
    <w:rsid w:val="0036402D"/>
    <w:rsid w:val="003651E3"/>
    <w:rsid w:val="0036770B"/>
    <w:rsid w:val="00367864"/>
    <w:rsid w:val="00370939"/>
    <w:rsid w:val="003717EC"/>
    <w:rsid w:val="003719A4"/>
    <w:rsid w:val="00371F12"/>
    <w:rsid w:val="00373186"/>
    <w:rsid w:val="00376754"/>
    <w:rsid w:val="00376DD2"/>
    <w:rsid w:val="00377278"/>
    <w:rsid w:val="00377892"/>
    <w:rsid w:val="003778B4"/>
    <w:rsid w:val="0038183E"/>
    <w:rsid w:val="0038238E"/>
    <w:rsid w:val="00383858"/>
    <w:rsid w:val="00383DA8"/>
    <w:rsid w:val="00383E0D"/>
    <w:rsid w:val="00384896"/>
    <w:rsid w:val="003848A9"/>
    <w:rsid w:val="00386FFB"/>
    <w:rsid w:val="0038709B"/>
    <w:rsid w:val="0038733D"/>
    <w:rsid w:val="00387A0F"/>
    <w:rsid w:val="00387C46"/>
    <w:rsid w:val="00390482"/>
    <w:rsid w:val="00390E16"/>
    <w:rsid w:val="0039101A"/>
    <w:rsid w:val="00391E6D"/>
    <w:rsid w:val="0039436B"/>
    <w:rsid w:val="00394FE3"/>
    <w:rsid w:val="00395408"/>
    <w:rsid w:val="0039559B"/>
    <w:rsid w:val="00395AB9"/>
    <w:rsid w:val="003A0F2E"/>
    <w:rsid w:val="003A1DF7"/>
    <w:rsid w:val="003A1E5B"/>
    <w:rsid w:val="003A2FE9"/>
    <w:rsid w:val="003A443C"/>
    <w:rsid w:val="003A515F"/>
    <w:rsid w:val="003A5DF1"/>
    <w:rsid w:val="003A5FD8"/>
    <w:rsid w:val="003A6247"/>
    <w:rsid w:val="003A6741"/>
    <w:rsid w:val="003A6BD1"/>
    <w:rsid w:val="003A7720"/>
    <w:rsid w:val="003A77AB"/>
    <w:rsid w:val="003A794E"/>
    <w:rsid w:val="003A7ECC"/>
    <w:rsid w:val="003B0127"/>
    <w:rsid w:val="003B0468"/>
    <w:rsid w:val="003B1571"/>
    <w:rsid w:val="003B1C42"/>
    <w:rsid w:val="003B1F48"/>
    <w:rsid w:val="003B2405"/>
    <w:rsid w:val="003B31C6"/>
    <w:rsid w:val="003B429C"/>
    <w:rsid w:val="003B4CED"/>
    <w:rsid w:val="003B668A"/>
    <w:rsid w:val="003C0A3D"/>
    <w:rsid w:val="003C10D5"/>
    <w:rsid w:val="003C2388"/>
    <w:rsid w:val="003C2DB2"/>
    <w:rsid w:val="003C3282"/>
    <w:rsid w:val="003C416F"/>
    <w:rsid w:val="003C4C2F"/>
    <w:rsid w:val="003C4F18"/>
    <w:rsid w:val="003C5285"/>
    <w:rsid w:val="003C5882"/>
    <w:rsid w:val="003C639F"/>
    <w:rsid w:val="003C77B2"/>
    <w:rsid w:val="003D0A01"/>
    <w:rsid w:val="003D0CFA"/>
    <w:rsid w:val="003D42E4"/>
    <w:rsid w:val="003D4A37"/>
    <w:rsid w:val="003D51E5"/>
    <w:rsid w:val="003D5229"/>
    <w:rsid w:val="003D5AA8"/>
    <w:rsid w:val="003D6446"/>
    <w:rsid w:val="003D7F8F"/>
    <w:rsid w:val="003E0036"/>
    <w:rsid w:val="003E0570"/>
    <w:rsid w:val="003E0AA3"/>
    <w:rsid w:val="003E0AE0"/>
    <w:rsid w:val="003E1A4E"/>
    <w:rsid w:val="003E275A"/>
    <w:rsid w:val="003E2875"/>
    <w:rsid w:val="003E315C"/>
    <w:rsid w:val="003E3C6A"/>
    <w:rsid w:val="003E40FC"/>
    <w:rsid w:val="003E43A8"/>
    <w:rsid w:val="003E440A"/>
    <w:rsid w:val="003E5A19"/>
    <w:rsid w:val="003E5D35"/>
    <w:rsid w:val="003E673B"/>
    <w:rsid w:val="003E678A"/>
    <w:rsid w:val="003E69C2"/>
    <w:rsid w:val="003E79ED"/>
    <w:rsid w:val="003E7C98"/>
    <w:rsid w:val="003F01CA"/>
    <w:rsid w:val="003F2745"/>
    <w:rsid w:val="003F2C2D"/>
    <w:rsid w:val="003F377E"/>
    <w:rsid w:val="003F410C"/>
    <w:rsid w:val="003F5554"/>
    <w:rsid w:val="003F5846"/>
    <w:rsid w:val="003F5ED3"/>
    <w:rsid w:val="004000BB"/>
    <w:rsid w:val="00401267"/>
    <w:rsid w:val="00401407"/>
    <w:rsid w:val="0040195D"/>
    <w:rsid w:val="00401C5F"/>
    <w:rsid w:val="00401CD4"/>
    <w:rsid w:val="00402BBA"/>
    <w:rsid w:val="00403DCF"/>
    <w:rsid w:val="0040464E"/>
    <w:rsid w:val="004068A7"/>
    <w:rsid w:val="00406CD0"/>
    <w:rsid w:val="00407175"/>
    <w:rsid w:val="0040769F"/>
    <w:rsid w:val="0041052A"/>
    <w:rsid w:val="00411E61"/>
    <w:rsid w:val="00411E74"/>
    <w:rsid w:val="004132A4"/>
    <w:rsid w:val="00413827"/>
    <w:rsid w:val="00415272"/>
    <w:rsid w:val="00415D68"/>
    <w:rsid w:val="00417778"/>
    <w:rsid w:val="004203E2"/>
    <w:rsid w:val="0042060E"/>
    <w:rsid w:val="00422E59"/>
    <w:rsid w:val="0042312A"/>
    <w:rsid w:val="00423399"/>
    <w:rsid w:val="004255E5"/>
    <w:rsid w:val="0042621A"/>
    <w:rsid w:val="00426547"/>
    <w:rsid w:val="00427524"/>
    <w:rsid w:val="004276A5"/>
    <w:rsid w:val="00430B00"/>
    <w:rsid w:val="0043250F"/>
    <w:rsid w:val="004325C9"/>
    <w:rsid w:val="00432A98"/>
    <w:rsid w:val="004337A5"/>
    <w:rsid w:val="00433C93"/>
    <w:rsid w:val="00434CA1"/>
    <w:rsid w:val="00434F9E"/>
    <w:rsid w:val="0043623C"/>
    <w:rsid w:val="0043645C"/>
    <w:rsid w:val="00436F64"/>
    <w:rsid w:val="00437546"/>
    <w:rsid w:val="00440C5B"/>
    <w:rsid w:val="00442ACB"/>
    <w:rsid w:val="00443365"/>
    <w:rsid w:val="00443634"/>
    <w:rsid w:val="00443754"/>
    <w:rsid w:val="00443A83"/>
    <w:rsid w:val="00444142"/>
    <w:rsid w:val="0044415D"/>
    <w:rsid w:val="004444BA"/>
    <w:rsid w:val="0044571A"/>
    <w:rsid w:val="004457DB"/>
    <w:rsid w:val="004461E3"/>
    <w:rsid w:val="004466DF"/>
    <w:rsid w:val="0044697E"/>
    <w:rsid w:val="00447CBE"/>
    <w:rsid w:val="0045089A"/>
    <w:rsid w:val="00450C2A"/>
    <w:rsid w:val="00453367"/>
    <w:rsid w:val="00453B17"/>
    <w:rsid w:val="00454EA2"/>
    <w:rsid w:val="004556D1"/>
    <w:rsid w:val="00456CFE"/>
    <w:rsid w:val="00457ADE"/>
    <w:rsid w:val="00461DFE"/>
    <w:rsid w:val="004624AC"/>
    <w:rsid w:val="00463975"/>
    <w:rsid w:val="00463CBF"/>
    <w:rsid w:val="004642D7"/>
    <w:rsid w:val="0046523B"/>
    <w:rsid w:val="004652D7"/>
    <w:rsid w:val="00465E89"/>
    <w:rsid w:val="0046682F"/>
    <w:rsid w:val="00466A99"/>
    <w:rsid w:val="00467143"/>
    <w:rsid w:val="00467940"/>
    <w:rsid w:val="00467ED4"/>
    <w:rsid w:val="00470177"/>
    <w:rsid w:val="004715B9"/>
    <w:rsid w:val="00471B77"/>
    <w:rsid w:val="00471C4F"/>
    <w:rsid w:val="0047457E"/>
    <w:rsid w:val="00474C02"/>
    <w:rsid w:val="00475D2A"/>
    <w:rsid w:val="00475E4B"/>
    <w:rsid w:val="00476103"/>
    <w:rsid w:val="00476133"/>
    <w:rsid w:val="00476359"/>
    <w:rsid w:val="004772FF"/>
    <w:rsid w:val="00477DEB"/>
    <w:rsid w:val="0048082A"/>
    <w:rsid w:val="00481AB7"/>
    <w:rsid w:val="00483411"/>
    <w:rsid w:val="00483D1C"/>
    <w:rsid w:val="0048435F"/>
    <w:rsid w:val="0048485A"/>
    <w:rsid w:val="00485868"/>
    <w:rsid w:val="00485D84"/>
    <w:rsid w:val="004861D3"/>
    <w:rsid w:val="00487F00"/>
    <w:rsid w:val="0049175E"/>
    <w:rsid w:val="00491942"/>
    <w:rsid w:val="00491B01"/>
    <w:rsid w:val="00493475"/>
    <w:rsid w:val="00493ADD"/>
    <w:rsid w:val="004941C6"/>
    <w:rsid w:val="004946F0"/>
    <w:rsid w:val="00494A1A"/>
    <w:rsid w:val="00494A74"/>
    <w:rsid w:val="004951AF"/>
    <w:rsid w:val="00495265"/>
    <w:rsid w:val="00495656"/>
    <w:rsid w:val="0049646E"/>
    <w:rsid w:val="00496F26"/>
    <w:rsid w:val="0049764D"/>
    <w:rsid w:val="00497FEA"/>
    <w:rsid w:val="004A0032"/>
    <w:rsid w:val="004A0141"/>
    <w:rsid w:val="004A1605"/>
    <w:rsid w:val="004A16AA"/>
    <w:rsid w:val="004A193F"/>
    <w:rsid w:val="004A204A"/>
    <w:rsid w:val="004A2767"/>
    <w:rsid w:val="004A5AA0"/>
    <w:rsid w:val="004A5EB0"/>
    <w:rsid w:val="004A6D6B"/>
    <w:rsid w:val="004A6F30"/>
    <w:rsid w:val="004B042E"/>
    <w:rsid w:val="004B1282"/>
    <w:rsid w:val="004B1975"/>
    <w:rsid w:val="004B1D65"/>
    <w:rsid w:val="004B3BBD"/>
    <w:rsid w:val="004B3F72"/>
    <w:rsid w:val="004B59AD"/>
    <w:rsid w:val="004B5A2D"/>
    <w:rsid w:val="004B677B"/>
    <w:rsid w:val="004B6894"/>
    <w:rsid w:val="004B7126"/>
    <w:rsid w:val="004B71DD"/>
    <w:rsid w:val="004B7D69"/>
    <w:rsid w:val="004C09FF"/>
    <w:rsid w:val="004C1460"/>
    <w:rsid w:val="004C362F"/>
    <w:rsid w:val="004C3E0D"/>
    <w:rsid w:val="004C3F1C"/>
    <w:rsid w:val="004C4020"/>
    <w:rsid w:val="004C4270"/>
    <w:rsid w:val="004C437A"/>
    <w:rsid w:val="004C4D0C"/>
    <w:rsid w:val="004C4EE0"/>
    <w:rsid w:val="004C57C1"/>
    <w:rsid w:val="004C5E1F"/>
    <w:rsid w:val="004C6167"/>
    <w:rsid w:val="004C746F"/>
    <w:rsid w:val="004C7FA3"/>
    <w:rsid w:val="004D009B"/>
    <w:rsid w:val="004D13B7"/>
    <w:rsid w:val="004D1886"/>
    <w:rsid w:val="004D286E"/>
    <w:rsid w:val="004D2C9F"/>
    <w:rsid w:val="004D3026"/>
    <w:rsid w:val="004D3BD4"/>
    <w:rsid w:val="004D440A"/>
    <w:rsid w:val="004D4928"/>
    <w:rsid w:val="004D5EC9"/>
    <w:rsid w:val="004E047A"/>
    <w:rsid w:val="004E05A2"/>
    <w:rsid w:val="004E0D5B"/>
    <w:rsid w:val="004E12FD"/>
    <w:rsid w:val="004E1F3C"/>
    <w:rsid w:val="004E23DB"/>
    <w:rsid w:val="004E2667"/>
    <w:rsid w:val="004E30C7"/>
    <w:rsid w:val="004E356A"/>
    <w:rsid w:val="004E4704"/>
    <w:rsid w:val="004E7866"/>
    <w:rsid w:val="004F0306"/>
    <w:rsid w:val="004F0681"/>
    <w:rsid w:val="004F15FA"/>
    <w:rsid w:val="004F2826"/>
    <w:rsid w:val="004F2C29"/>
    <w:rsid w:val="004F3822"/>
    <w:rsid w:val="004F3A86"/>
    <w:rsid w:val="004F3BB8"/>
    <w:rsid w:val="004F40E7"/>
    <w:rsid w:val="004F4B68"/>
    <w:rsid w:val="004F76EE"/>
    <w:rsid w:val="004F7B7C"/>
    <w:rsid w:val="00500D06"/>
    <w:rsid w:val="00501AF2"/>
    <w:rsid w:val="0050239E"/>
    <w:rsid w:val="0050242E"/>
    <w:rsid w:val="00502716"/>
    <w:rsid w:val="0050390E"/>
    <w:rsid w:val="005039D5"/>
    <w:rsid w:val="00503B49"/>
    <w:rsid w:val="00503D62"/>
    <w:rsid w:val="0050450C"/>
    <w:rsid w:val="00504BF4"/>
    <w:rsid w:val="00504E63"/>
    <w:rsid w:val="00505CBE"/>
    <w:rsid w:val="00505E85"/>
    <w:rsid w:val="00506DD2"/>
    <w:rsid w:val="00507491"/>
    <w:rsid w:val="005078E6"/>
    <w:rsid w:val="00507901"/>
    <w:rsid w:val="005102D2"/>
    <w:rsid w:val="00510E0E"/>
    <w:rsid w:val="00512625"/>
    <w:rsid w:val="00513656"/>
    <w:rsid w:val="00513930"/>
    <w:rsid w:val="005150C3"/>
    <w:rsid w:val="00516007"/>
    <w:rsid w:val="005161CB"/>
    <w:rsid w:val="00521286"/>
    <w:rsid w:val="00522183"/>
    <w:rsid w:val="00524E9D"/>
    <w:rsid w:val="0052578F"/>
    <w:rsid w:val="0052651F"/>
    <w:rsid w:val="00527EF0"/>
    <w:rsid w:val="0053100E"/>
    <w:rsid w:val="00531083"/>
    <w:rsid w:val="00532019"/>
    <w:rsid w:val="0053477F"/>
    <w:rsid w:val="005348B8"/>
    <w:rsid w:val="00534DF3"/>
    <w:rsid w:val="005362FC"/>
    <w:rsid w:val="0053684C"/>
    <w:rsid w:val="005368D1"/>
    <w:rsid w:val="00536F50"/>
    <w:rsid w:val="00537A65"/>
    <w:rsid w:val="00537B12"/>
    <w:rsid w:val="00540534"/>
    <w:rsid w:val="00540CBC"/>
    <w:rsid w:val="00540E5A"/>
    <w:rsid w:val="00540F87"/>
    <w:rsid w:val="00541011"/>
    <w:rsid w:val="005423E3"/>
    <w:rsid w:val="00545025"/>
    <w:rsid w:val="005451B4"/>
    <w:rsid w:val="00545426"/>
    <w:rsid w:val="00546E5F"/>
    <w:rsid w:val="00547AC0"/>
    <w:rsid w:val="0055009A"/>
    <w:rsid w:val="00551059"/>
    <w:rsid w:val="00551420"/>
    <w:rsid w:val="00551DF7"/>
    <w:rsid w:val="0055201C"/>
    <w:rsid w:val="00553897"/>
    <w:rsid w:val="00553F27"/>
    <w:rsid w:val="005566D7"/>
    <w:rsid w:val="00556A33"/>
    <w:rsid w:val="0055716A"/>
    <w:rsid w:val="005578A7"/>
    <w:rsid w:val="005607E2"/>
    <w:rsid w:val="00562192"/>
    <w:rsid w:val="00563F99"/>
    <w:rsid w:val="005641C6"/>
    <w:rsid w:val="005657FF"/>
    <w:rsid w:val="005674C5"/>
    <w:rsid w:val="005678E9"/>
    <w:rsid w:val="00567C64"/>
    <w:rsid w:val="005707FC"/>
    <w:rsid w:val="00571765"/>
    <w:rsid w:val="005723CF"/>
    <w:rsid w:val="00572749"/>
    <w:rsid w:val="00573A2F"/>
    <w:rsid w:val="0057441E"/>
    <w:rsid w:val="00574FE7"/>
    <w:rsid w:val="00575AA9"/>
    <w:rsid w:val="00575FE8"/>
    <w:rsid w:val="005774AF"/>
    <w:rsid w:val="00577E74"/>
    <w:rsid w:val="00580D40"/>
    <w:rsid w:val="00580D90"/>
    <w:rsid w:val="00581336"/>
    <w:rsid w:val="00581402"/>
    <w:rsid w:val="0058318B"/>
    <w:rsid w:val="0058361F"/>
    <w:rsid w:val="005844AD"/>
    <w:rsid w:val="0058576F"/>
    <w:rsid w:val="0058577D"/>
    <w:rsid w:val="0058714A"/>
    <w:rsid w:val="005873BC"/>
    <w:rsid w:val="00591254"/>
    <w:rsid w:val="005931A3"/>
    <w:rsid w:val="00593CDB"/>
    <w:rsid w:val="00593F62"/>
    <w:rsid w:val="0059535C"/>
    <w:rsid w:val="00596BDE"/>
    <w:rsid w:val="00597346"/>
    <w:rsid w:val="0059759C"/>
    <w:rsid w:val="00597FF9"/>
    <w:rsid w:val="005A1F56"/>
    <w:rsid w:val="005A3181"/>
    <w:rsid w:val="005A39DB"/>
    <w:rsid w:val="005A3E29"/>
    <w:rsid w:val="005A435C"/>
    <w:rsid w:val="005A44E2"/>
    <w:rsid w:val="005A48CC"/>
    <w:rsid w:val="005A499D"/>
    <w:rsid w:val="005A4A1E"/>
    <w:rsid w:val="005A55A7"/>
    <w:rsid w:val="005A5A4C"/>
    <w:rsid w:val="005A5C30"/>
    <w:rsid w:val="005A66FE"/>
    <w:rsid w:val="005B0756"/>
    <w:rsid w:val="005B0ACB"/>
    <w:rsid w:val="005B25DD"/>
    <w:rsid w:val="005B29CB"/>
    <w:rsid w:val="005B4AB6"/>
    <w:rsid w:val="005B4F19"/>
    <w:rsid w:val="005B5752"/>
    <w:rsid w:val="005B6DD9"/>
    <w:rsid w:val="005B7179"/>
    <w:rsid w:val="005C0B79"/>
    <w:rsid w:val="005C1495"/>
    <w:rsid w:val="005C36FA"/>
    <w:rsid w:val="005C4BB1"/>
    <w:rsid w:val="005C51B3"/>
    <w:rsid w:val="005C5EB9"/>
    <w:rsid w:val="005C7AC9"/>
    <w:rsid w:val="005D0B58"/>
    <w:rsid w:val="005D17FA"/>
    <w:rsid w:val="005D1C0A"/>
    <w:rsid w:val="005D22A6"/>
    <w:rsid w:val="005D23C7"/>
    <w:rsid w:val="005D294F"/>
    <w:rsid w:val="005D2EEF"/>
    <w:rsid w:val="005D349C"/>
    <w:rsid w:val="005D412E"/>
    <w:rsid w:val="005D68E7"/>
    <w:rsid w:val="005D7FD0"/>
    <w:rsid w:val="005E02F6"/>
    <w:rsid w:val="005E0442"/>
    <w:rsid w:val="005E13A2"/>
    <w:rsid w:val="005E201E"/>
    <w:rsid w:val="005E2BD0"/>
    <w:rsid w:val="005E333E"/>
    <w:rsid w:val="005E427C"/>
    <w:rsid w:val="005E4F89"/>
    <w:rsid w:val="005E63D1"/>
    <w:rsid w:val="005E795C"/>
    <w:rsid w:val="005F116D"/>
    <w:rsid w:val="005F1352"/>
    <w:rsid w:val="005F16A3"/>
    <w:rsid w:val="005F1722"/>
    <w:rsid w:val="005F2F13"/>
    <w:rsid w:val="005F3523"/>
    <w:rsid w:val="005F4918"/>
    <w:rsid w:val="005F544D"/>
    <w:rsid w:val="005F5A53"/>
    <w:rsid w:val="005F6DE2"/>
    <w:rsid w:val="005F720E"/>
    <w:rsid w:val="005F78D2"/>
    <w:rsid w:val="005F7C91"/>
    <w:rsid w:val="005F7E8F"/>
    <w:rsid w:val="006007CF"/>
    <w:rsid w:val="00601DE7"/>
    <w:rsid w:val="006041F2"/>
    <w:rsid w:val="006045FD"/>
    <w:rsid w:val="00605C22"/>
    <w:rsid w:val="00606D08"/>
    <w:rsid w:val="00610892"/>
    <w:rsid w:val="00610C34"/>
    <w:rsid w:val="006120CB"/>
    <w:rsid w:val="00612A8B"/>
    <w:rsid w:val="00612B1B"/>
    <w:rsid w:val="00612E11"/>
    <w:rsid w:val="00613290"/>
    <w:rsid w:val="006138CA"/>
    <w:rsid w:val="00614129"/>
    <w:rsid w:val="0061491E"/>
    <w:rsid w:val="00614B49"/>
    <w:rsid w:val="0061511B"/>
    <w:rsid w:val="00616AFC"/>
    <w:rsid w:val="006200E8"/>
    <w:rsid w:val="00620291"/>
    <w:rsid w:val="0062066F"/>
    <w:rsid w:val="006215FB"/>
    <w:rsid w:val="00621901"/>
    <w:rsid w:val="006220FD"/>
    <w:rsid w:val="0062217A"/>
    <w:rsid w:val="006225D0"/>
    <w:rsid w:val="006226CE"/>
    <w:rsid w:val="00623541"/>
    <w:rsid w:val="00623FFE"/>
    <w:rsid w:val="0062437D"/>
    <w:rsid w:val="00625482"/>
    <w:rsid w:val="00625FFA"/>
    <w:rsid w:val="006276E7"/>
    <w:rsid w:val="006306DB"/>
    <w:rsid w:val="006306F2"/>
    <w:rsid w:val="00630DE4"/>
    <w:rsid w:val="006318D5"/>
    <w:rsid w:val="00632CA7"/>
    <w:rsid w:val="0063318F"/>
    <w:rsid w:val="00635BDC"/>
    <w:rsid w:val="006362A1"/>
    <w:rsid w:val="0063641B"/>
    <w:rsid w:val="006369AF"/>
    <w:rsid w:val="00636E15"/>
    <w:rsid w:val="006375A0"/>
    <w:rsid w:val="006375B5"/>
    <w:rsid w:val="006378FE"/>
    <w:rsid w:val="00637969"/>
    <w:rsid w:val="00641638"/>
    <w:rsid w:val="006423D3"/>
    <w:rsid w:val="0064275E"/>
    <w:rsid w:val="00643893"/>
    <w:rsid w:val="00644F02"/>
    <w:rsid w:val="0064548A"/>
    <w:rsid w:val="006464AB"/>
    <w:rsid w:val="00646CF6"/>
    <w:rsid w:val="00650A34"/>
    <w:rsid w:val="00650B39"/>
    <w:rsid w:val="00651104"/>
    <w:rsid w:val="00652CE6"/>
    <w:rsid w:val="00654910"/>
    <w:rsid w:val="00654E5C"/>
    <w:rsid w:val="00655721"/>
    <w:rsid w:val="00656F3B"/>
    <w:rsid w:val="006603B7"/>
    <w:rsid w:val="00660BA8"/>
    <w:rsid w:val="006611A8"/>
    <w:rsid w:val="006619F8"/>
    <w:rsid w:val="00661D27"/>
    <w:rsid w:val="006635E0"/>
    <w:rsid w:val="00664020"/>
    <w:rsid w:val="006653AD"/>
    <w:rsid w:val="00665E06"/>
    <w:rsid w:val="00666A95"/>
    <w:rsid w:val="00666B97"/>
    <w:rsid w:val="00667560"/>
    <w:rsid w:val="00671093"/>
    <w:rsid w:val="00671B89"/>
    <w:rsid w:val="006728F7"/>
    <w:rsid w:val="006736F5"/>
    <w:rsid w:val="006742BF"/>
    <w:rsid w:val="006746A4"/>
    <w:rsid w:val="00675B8A"/>
    <w:rsid w:val="00675EE4"/>
    <w:rsid w:val="00676837"/>
    <w:rsid w:val="00680A18"/>
    <w:rsid w:val="00681A48"/>
    <w:rsid w:val="00681DA1"/>
    <w:rsid w:val="006823C3"/>
    <w:rsid w:val="00683447"/>
    <w:rsid w:val="00683C4F"/>
    <w:rsid w:val="00684603"/>
    <w:rsid w:val="00684DC0"/>
    <w:rsid w:val="0068549A"/>
    <w:rsid w:val="00685C94"/>
    <w:rsid w:val="00685FEC"/>
    <w:rsid w:val="00686893"/>
    <w:rsid w:val="00687844"/>
    <w:rsid w:val="006900E1"/>
    <w:rsid w:val="006931CF"/>
    <w:rsid w:val="00694707"/>
    <w:rsid w:val="00695592"/>
    <w:rsid w:val="006969A4"/>
    <w:rsid w:val="006A0812"/>
    <w:rsid w:val="006A0B2B"/>
    <w:rsid w:val="006A44BC"/>
    <w:rsid w:val="006A52B1"/>
    <w:rsid w:val="006A59ED"/>
    <w:rsid w:val="006A6D9A"/>
    <w:rsid w:val="006A7A31"/>
    <w:rsid w:val="006A7E80"/>
    <w:rsid w:val="006B0478"/>
    <w:rsid w:val="006B195E"/>
    <w:rsid w:val="006B33D9"/>
    <w:rsid w:val="006B4037"/>
    <w:rsid w:val="006B5CA6"/>
    <w:rsid w:val="006B6179"/>
    <w:rsid w:val="006B6567"/>
    <w:rsid w:val="006B6812"/>
    <w:rsid w:val="006B684F"/>
    <w:rsid w:val="006C2664"/>
    <w:rsid w:val="006C2746"/>
    <w:rsid w:val="006C2949"/>
    <w:rsid w:val="006C31B1"/>
    <w:rsid w:val="006C3C23"/>
    <w:rsid w:val="006C3DC7"/>
    <w:rsid w:val="006C41E6"/>
    <w:rsid w:val="006C4706"/>
    <w:rsid w:val="006C5056"/>
    <w:rsid w:val="006C5B60"/>
    <w:rsid w:val="006D049F"/>
    <w:rsid w:val="006D12C4"/>
    <w:rsid w:val="006D1C18"/>
    <w:rsid w:val="006D233E"/>
    <w:rsid w:val="006D263A"/>
    <w:rsid w:val="006D3C06"/>
    <w:rsid w:val="006D4605"/>
    <w:rsid w:val="006D4CBE"/>
    <w:rsid w:val="006D617F"/>
    <w:rsid w:val="006D6C81"/>
    <w:rsid w:val="006D6F02"/>
    <w:rsid w:val="006E0C40"/>
    <w:rsid w:val="006E0D7E"/>
    <w:rsid w:val="006E1971"/>
    <w:rsid w:val="006E3B9B"/>
    <w:rsid w:val="006E4753"/>
    <w:rsid w:val="006E4E98"/>
    <w:rsid w:val="006E5340"/>
    <w:rsid w:val="006E5C74"/>
    <w:rsid w:val="006F004B"/>
    <w:rsid w:val="006F02C9"/>
    <w:rsid w:val="006F0665"/>
    <w:rsid w:val="006F2712"/>
    <w:rsid w:val="006F2732"/>
    <w:rsid w:val="006F40A6"/>
    <w:rsid w:val="006F4382"/>
    <w:rsid w:val="006F5B73"/>
    <w:rsid w:val="006F600F"/>
    <w:rsid w:val="006F60BC"/>
    <w:rsid w:val="006F71CA"/>
    <w:rsid w:val="00700151"/>
    <w:rsid w:val="00701730"/>
    <w:rsid w:val="00701BB5"/>
    <w:rsid w:val="007021A3"/>
    <w:rsid w:val="00702D43"/>
    <w:rsid w:val="00702FBD"/>
    <w:rsid w:val="0070475E"/>
    <w:rsid w:val="00705BCA"/>
    <w:rsid w:val="00711BB0"/>
    <w:rsid w:val="00714A7B"/>
    <w:rsid w:val="007157B8"/>
    <w:rsid w:val="00715FFF"/>
    <w:rsid w:val="0071695E"/>
    <w:rsid w:val="007176EE"/>
    <w:rsid w:val="00717C93"/>
    <w:rsid w:val="00720934"/>
    <w:rsid w:val="007210AC"/>
    <w:rsid w:val="007211A0"/>
    <w:rsid w:val="00721601"/>
    <w:rsid w:val="00721CD4"/>
    <w:rsid w:val="00722543"/>
    <w:rsid w:val="00722D0B"/>
    <w:rsid w:val="00723C3A"/>
    <w:rsid w:val="0072405C"/>
    <w:rsid w:val="007243E2"/>
    <w:rsid w:val="0072440B"/>
    <w:rsid w:val="0072466C"/>
    <w:rsid w:val="007249D3"/>
    <w:rsid w:val="00724BA0"/>
    <w:rsid w:val="00724F52"/>
    <w:rsid w:val="0072547D"/>
    <w:rsid w:val="00725CBB"/>
    <w:rsid w:val="0072641A"/>
    <w:rsid w:val="0072665D"/>
    <w:rsid w:val="00726FAD"/>
    <w:rsid w:val="007310DF"/>
    <w:rsid w:val="007314C9"/>
    <w:rsid w:val="00731742"/>
    <w:rsid w:val="0073217F"/>
    <w:rsid w:val="007327F9"/>
    <w:rsid w:val="00734B13"/>
    <w:rsid w:val="007352DE"/>
    <w:rsid w:val="00735952"/>
    <w:rsid w:val="00735F49"/>
    <w:rsid w:val="007374FA"/>
    <w:rsid w:val="00737881"/>
    <w:rsid w:val="00741974"/>
    <w:rsid w:val="007432CE"/>
    <w:rsid w:val="0074454E"/>
    <w:rsid w:val="00744A72"/>
    <w:rsid w:val="007450D1"/>
    <w:rsid w:val="007457BF"/>
    <w:rsid w:val="00745BD2"/>
    <w:rsid w:val="0074622F"/>
    <w:rsid w:val="00750356"/>
    <w:rsid w:val="0075087C"/>
    <w:rsid w:val="007511E6"/>
    <w:rsid w:val="0075163C"/>
    <w:rsid w:val="00751674"/>
    <w:rsid w:val="00752C51"/>
    <w:rsid w:val="00754BCD"/>
    <w:rsid w:val="00756C8E"/>
    <w:rsid w:val="00757234"/>
    <w:rsid w:val="00757D2F"/>
    <w:rsid w:val="007603BA"/>
    <w:rsid w:val="0076218D"/>
    <w:rsid w:val="00763667"/>
    <w:rsid w:val="00763E1D"/>
    <w:rsid w:val="0076453F"/>
    <w:rsid w:val="00764FAE"/>
    <w:rsid w:val="0076519E"/>
    <w:rsid w:val="0076592B"/>
    <w:rsid w:val="00772747"/>
    <w:rsid w:val="00773235"/>
    <w:rsid w:val="00773E30"/>
    <w:rsid w:val="0077415B"/>
    <w:rsid w:val="007741AA"/>
    <w:rsid w:val="00774740"/>
    <w:rsid w:val="00775D1F"/>
    <w:rsid w:val="0077776B"/>
    <w:rsid w:val="00780442"/>
    <w:rsid w:val="00780EE3"/>
    <w:rsid w:val="00781195"/>
    <w:rsid w:val="00782144"/>
    <w:rsid w:val="00782BCC"/>
    <w:rsid w:val="00782C62"/>
    <w:rsid w:val="00784667"/>
    <w:rsid w:val="00784E8F"/>
    <w:rsid w:val="0078522C"/>
    <w:rsid w:val="007852B3"/>
    <w:rsid w:val="00785715"/>
    <w:rsid w:val="00785C1E"/>
    <w:rsid w:val="00785CA2"/>
    <w:rsid w:val="0078751E"/>
    <w:rsid w:val="00787832"/>
    <w:rsid w:val="00790357"/>
    <w:rsid w:val="00792754"/>
    <w:rsid w:val="00792A91"/>
    <w:rsid w:val="00792B7E"/>
    <w:rsid w:val="00793340"/>
    <w:rsid w:val="0079357B"/>
    <w:rsid w:val="0079398B"/>
    <w:rsid w:val="00793FF1"/>
    <w:rsid w:val="0079467E"/>
    <w:rsid w:val="007949AA"/>
    <w:rsid w:val="00794D8A"/>
    <w:rsid w:val="00796485"/>
    <w:rsid w:val="00796A8D"/>
    <w:rsid w:val="007A0197"/>
    <w:rsid w:val="007A044C"/>
    <w:rsid w:val="007A1455"/>
    <w:rsid w:val="007A1992"/>
    <w:rsid w:val="007A1A8B"/>
    <w:rsid w:val="007A1E0F"/>
    <w:rsid w:val="007A3AAC"/>
    <w:rsid w:val="007A5692"/>
    <w:rsid w:val="007A56B9"/>
    <w:rsid w:val="007A777B"/>
    <w:rsid w:val="007B035E"/>
    <w:rsid w:val="007B15CB"/>
    <w:rsid w:val="007B19D3"/>
    <w:rsid w:val="007B28DF"/>
    <w:rsid w:val="007B2EFB"/>
    <w:rsid w:val="007B39E0"/>
    <w:rsid w:val="007B3D11"/>
    <w:rsid w:val="007B443A"/>
    <w:rsid w:val="007B57FB"/>
    <w:rsid w:val="007B5971"/>
    <w:rsid w:val="007B67E7"/>
    <w:rsid w:val="007B6A16"/>
    <w:rsid w:val="007C050B"/>
    <w:rsid w:val="007C11C5"/>
    <w:rsid w:val="007C14A1"/>
    <w:rsid w:val="007C1550"/>
    <w:rsid w:val="007C4F4C"/>
    <w:rsid w:val="007C5365"/>
    <w:rsid w:val="007C5697"/>
    <w:rsid w:val="007C618E"/>
    <w:rsid w:val="007C7FAE"/>
    <w:rsid w:val="007D01F3"/>
    <w:rsid w:val="007D2DFB"/>
    <w:rsid w:val="007D3030"/>
    <w:rsid w:val="007D3607"/>
    <w:rsid w:val="007D378C"/>
    <w:rsid w:val="007D3922"/>
    <w:rsid w:val="007D494A"/>
    <w:rsid w:val="007D49A4"/>
    <w:rsid w:val="007D4E12"/>
    <w:rsid w:val="007D7E3C"/>
    <w:rsid w:val="007E078F"/>
    <w:rsid w:val="007E248A"/>
    <w:rsid w:val="007E24DF"/>
    <w:rsid w:val="007E2D86"/>
    <w:rsid w:val="007E2FDE"/>
    <w:rsid w:val="007E37A9"/>
    <w:rsid w:val="007E3C4F"/>
    <w:rsid w:val="007E449B"/>
    <w:rsid w:val="007E5085"/>
    <w:rsid w:val="007E5373"/>
    <w:rsid w:val="007E6B2C"/>
    <w:rsid w:val="007E7277"/>
    <w:rsid w:val="007E7ACA"/>
    <w:rsid w:val="007E7B41"/>
    <w:rsid w:val="007E7F6C"/>
    <w:rsid w:val="007F0245"/>
    <w:rsid w:val="007F1036"/>
    <w:rsid w:val="007F1586"/>
    <w:rsid w:val="007F15BC"/>
    <w:rsid w:val="007F198D"/>
    <w:rsid w:val="007F23BC"/>
    <w:rsid w:val="007F56FC"/>
    <w:rsid w:val="007F6BBF"/>
    <w:rsid w:val="007F6FA2"/>
    <w:rsid w:val="007F7010"/>
    <w:rsid w:val="007F7174"/>
    <w:rsid w:val="007F77A3"/>
    <w:rsid w:val="007F77B5"/>
    <w:rsid w:val="007F7AA4"/>
    <w:rsid w:val="00800349"/>
    <w:rsid w:val="00800AF5"/>
    <w:rsid w:val="008031D4"/>
    <w:rsid w:val="00804682"/>
    <w:rsid w:val="008055C7"/>
    <w:rsid w:val="00806114"/>
    <w:rsid w:val="00806658"/>
    <w:rsid w:val="00806E40"/>
    <w:rsid w:val="00807B3C"/>
    <w:rsid w:val="00807F58"/>
    <w:rsid w:val="008112F4"/>
    <w:rsid w:val="00813912"/>
    <w:rsid w:val="008148F6"/>
    <w:rsid w:val="0081498C"/>
    <w:rsid w:val="0081540F"/>
    <w:rsid w:val="008176B6"/>
    <w:rsid w:val="00820A9D"/>
    <w:rsid w:val="00822662"/>
    <w:rsid w:val="00822C6E"/>
    <w:rsid w:val="00822F18"/>
    <w:rsid w:val="00824312"/>
    <w:rsid w:val="00824446"/>
    <w:rsid w:val="0082503C"/>
    <w:rsid w:val="00825CDB"/>
    <w:rsid w:val="008264CF"/>
    <w:rsid w:val="008267B4"/>
    <w:rsid w:val="008268C5"/>
    <w:rsid w:val="00826D84"/>
    <w:rsid w:val="008306F5"/>
    <w:rsid w:val="00830E76"/>
    <w:rsid w:val="008316B5"/>
    <w:rsid w:val="00832D0B"/>
    <w:rsid w:val="00837CA4"/>
    <w:rsid w:val="00840134"/>
    <w:rsid w:val="00840D40"/>
    <w:rsid w:val="00841729"/>
    <w:rsid w:val="00841E4A"/>
    <w:rsid w:val="008421DA"/>
    <w:rsid w:val="0084222B"/>
    <w:rsid w:val="00842983"/>
    <w:rsid w:val="00842A23"/>
    <w:rsid w:val="00842EBB"/>
    <w:rsid w:val="00842EED"/>
    <w:rsid w:val="00843109"/>
    <w:rsid w:val="00843DA9"/>
    <w:rsid w:val="00845F69"/>
    <w:rsid w:val="0084611D"/>
    <w:rsid w:val="00846519"/>
    <w:rsid w:val="008470DA"/>
    <w:rsid w:val="00847653"/>
    <w:rsid w:val="00851372"/>
    <w:rsid w:val="008526E0"/>
    <w:rsid w:val="00852BAA"/>
    <w:rsid w:val="008544D7"/>
    <w:rsid w:val="00854AC9"/>
    <w:rsid w:val="00854F93"/>
    <w:rsid w:val="00855C58"/>
    <w:rsid w:val="00855F0F"/>
    <w:rsid w:val="008562F1"/>
    <w:rsid w:val="00856687"/>
    <w:rsid w:val="00856A1D"/>
    <w:rsid w:val="00856B16"/>
    <w:rsid w:val="00857C64"/>
    <w:rsid w:val="008608D6"/>
    <w:rsid w:val="00862073"/>
    <w:rsid w:val="00862C41"/>
    <w:rsid w:val="00864547"/>
    <w:rsid w:val="00865139"/>
    <w:rsid w:val="00865287"/>
    <w:rsid w:val="00866212"/>
    <w:rsid w:val="00866543"/>
    <w:rsid w:val="00866D59"/>
    <w:rsid w:val="00867474"/>
    <w:rsid w:val="00870F53"/>
    <w:rsid w:val="0087102B"/>
    <w:rsid w:val="00872BCD"/>
    <w:rsid w:val="0087333E"/>
    <w:rsid w:val="0087345F"/>
    <w:rsid w:val="00873C5A"/>
    <w:rsid w:val="00875215"/>
    <w:rsid w:val="00875A3D"/>
    <w:rsid w:val="008770ED"/>
    <w:rsid w:val="008778D5"/>
    <w:rsid w:val="00877C2E"/>
    <w:rsid w:val="008800EF"/>
    <w:rsid w:val="00880F09"/>
    <w:rsid w:val="00881719"/>
    <w:rsid w:val="00881D82"/>
    <w:rsid w:val="00882253"/>
    <w:rsid w:val="0088286B"/>
    <w:rsid w:val="00883485"/>
    <w:rsid w:val="00885204"/>
    <w:rsid w:val="0088572A"/>
    <w:rsid w:val="0088613C"/>
    <w:rsid w:val="008869B5"/>
    <w:rsid w:val="00886C1E"/>
    <w:rsid w:val="0088707E"/>
    <w:rsid w:val="0089101F"/>
    <w:rsid w:val="00891CA4"/>
    <w:rsid w:val="00891EFE"/>
    <w:rsid w:val="00893503"/>
    <w:rsid w:val="00893B48"/>
    <w:rsid w:val="00893CBC"/>
    <w:rsid w:val="00895715"/>
    <w:rsid w:val="00895943"/>
    <w:rsid w:val="008962D5"/>
    <w:rsid w:val="008970FD"/>
    <w:rsid w:val="00897859"/>
    <w:rsid w:val="00897D63"/>
    <w:rsid w:val="008A04A1"/>
    <w:rsid w:val="008A091D"/>
    <w:rsid w:val="008A1CD7"/>
    <w:rsid w:val="008A2DA0"/>
    <w:rsid w:val="008A3189"/>
    <w:rsid w:val="008A351C"/>
    <w:rsid w:val="008A3A22"/>
    <w:rsid w:val="008A3F4E"/>
    <w:rsid w:val="008A4F7D"/>
    <w:rsid w:val="008A5155"/>
    <w:rsid w:val="008A5E4C"/>
    <w:rsid w:val="008A6C60"/>
    <w:rsid w:val="008A7030"/>
    <w:rsid w:val="008A7092"/>
    <w:rsid w:val="008B1004"/>
    <w:rsid w:val="008B1440"/>
    <w:rsid w:val="008B273F"/>
    <w:rsid w:val="008B3833"/>
    <w:rsid w:val="008B3B73"/>
    <w:rsid w:val="008B40A0"/>
    <w:rsid w:val="008B4374"/>
    <w:rsid w:val="008B4A03"/>
    <w:rsid w:val="008B57F5"/>
    <w:rsid w:val="008B5B31"/>
    <w:rsid w:val="008B6448"/>
    <w:rsid w:val="008C00F5"/>
    <w:rsid w:val="008C0410"/>
    <w:rsid w:val="008C0A86"/>
    <w:rsid w:val="008C0C4E"/>
    <w:rsid w:val="008C0F1F"/>
    <w:rsid w:val="008C1593"/>
    <w:rsid w:val="008C2174"/>
    <w:rsid w:val="008C340A"/>
    <w:rsid w:val="008C3CB0"/>
    <w:rsid w:val="008C3D45"/>
    <w:rsid w:val="008C51D6"/>
    <w:rsid w:val="008C6877"/>
    <w:rsid w:val="008C6C64"/>
    <w:rsid w:val="008C6ECE"/>
    <w:rsid w:val="008C73E5"/>
    <w:rsid w:val="008C7C30"/>
    <w:rsid w:val="008D32AF"/>
    <w:rsid w:val="008D3C08"/>
    <w:rsid w:val="008D3F09"/>
    <w:rsid w:val="008D41F0"/>
    <w:rsid w:val="008D60A8"/>
    <w:rsid w:val="008D63A1"/>
    <w:rsid w:val="008D6472"/>
    <w:rsid w:val="008D66A3"/>
    <w:rsid w:val="008D6F0D"/>
    <w:rsid w:val="008D7347"/>
    <w:rsid w:val="008D785C"/>
    <w:rsid w:val="008E0AE7"/>
    <w:rsid w:val="008E113D"/>
    <w:rsid w:val="008E135E"/>
    <w:rsid w:val="008E2B29"/>
    <w:rsid w:val="008E3A34"/>
    <w:rsid w:val="008E3E9A"/>
    <w:rsid w:val="008E470F"/>
    <w:rsid w:val="008E4B5F"/>
    <w:rsid w:val="008E5541"/>
    <w:rsid w:val="008E589B"/>
    <w:rsid w:val="008E619E"/>
    <w:rsid w:val="008E654B"/>
    <w:rsid w:val="008E68AF"/>
    <w:rsid w:val="008E6FD8"/>
    <w:rsid w:val="008E7153"/>
    <w:rsid w:val="008F01E6"/>
    <w:rsid w:val="008F08D8"/>
    <w:rsid w:val="008F0DF1"/>
    <w:rsid w:val="008F1FA8"/>
    <w:rsid w:val="008F236E"/>
    <w:rsid w:val="008F2E42"/>
    <w:rsid w:val="008F3E51"/>
    <w:rsid w:val="008F41AC"/>
    <w:rsid w:val="008F58B1"/>
    <w:rsid w:val="008F7063"/>
    <w:rsid w:val="008F7A9A"/>
    <w:rsid w:val="009004F7"/>
    <w:rsid w:val="00902BA1"/>
    <w:rsid w:val="0090398F"/>
    <w:rsid w:val="00903D08"/>
    <w:rsid w:val="00904132"/>
    <w:rsid w:val="00904283"/>
    <w:rsid w:val="0090594C"/>
    <w:rsid w:val="00906409"/>
    <w:rsid w:val="00906A88"/>
    <w:rsid w:val="00910829"/>
    <w:rsid w:val="00910C8F"/>
    <w:rsid w:val="00911387"/>
    <w:rsid w:val="00911613"/>
    <w:rsid w:val="00911973"/>
    <w:rsid w:val="0091366F"/>
    <w:rsid w:val="009141FC"/>
    <w:rsid w:val="0091488F"/>
    <w:rsid w:val="00914DF6"/>
    <w:rsid w:val="00915904"/>
    <w:rsid w:val="00915925"/>
    <w:rsid w:val="00915A13"/>
    <w:rsid w:val="00916B2E"/>
    <w:rsid w:val="00917936"/>
    <w:rsid w:val="00917E25"/>
    <w:rsid w:val="00920824"/>
    <w:rsid w:val="0092122E"/>
    <w:rsid w:val="009213F9"/>
    <w:rsid w:val="00921557"/>
    <w:rsid w:val="009217EA"/>
    <w:rsid w:val="00922072"/>
    <w:rsid w:val="0092217F"/>
    <w:rsid w:val="009223E5"/>
    <w:rsid w:val="009229D3"/>
    <w:rsid w:val="009231E4"/>
    <w:rsid w:val="009238A8"/>
    <w:rsid w:val="00924069"/>
    <w:rsid w:val="009244A1"/>
    <w:rsid w:val="0092452F"/>
    <w:rsid w:val="009252B7"/>
    <w:rsid w:val="0092604C"/>
    <w:rsid w:val="00926070"/>
    <w:rsid w:val="009278B7"/>
    <w:rsid w:val="009300F9"/>
    <w:rsid w:val="009308BA"/>
    <w:rsid w:val="00930A93"/>
    <w:rsid w:val="00930EE0"/>
    <w:rsid w:val="00931E14"/>
    <w:rsid w:val="0093200E"/>
    <w:rsid w:val="00932233"/>
    <w:rsid w:val="009366B7"/>
    <w:rsid w:val="009374FA"/>
    <w:rsid w:val="009375A7"/>
    <w:rsid w:val="00940291"/>
    <w:rsid w:val="00940876"/>
    <w:rsid w:val="00941643"/>
    <w:rsid w:val="009429E0"/>
    <w:rsid w:val="0094334C"/>
    <w:rsid w:val="009449C7"/>
    <w:rsid w:val="00944B08"/>
    <w:rsid w:val="00944E07"/>
    <w:rsid w:val="00945D28"/>
    <w:rsid w:val="00945E18"/>
    <w:rsid w:val="00945FC4"/>
    <w:rsid w:val="00946473"/>
    <w:rsid w:val="00946645"/>
    <w:rsid w:val="0094742D"/>
    <w:rsid w:val="00947C4A"/>
    <w:rsid w:val="00947DF9"/>
    <w:rsid w:val="00950437"/>
    <w:rsid w:val="00950F97"/>
    <w:rsid w:val="009519A5"/>
    <w:rsid w:val="00952779"/>
    <w:rsid w:val="00952C01"/>
    <w:rsid w:val="0095330E"/>
    <w:rsid w:val="00955906"/>
    <w:rsid w:val="00955CDE"/>
    <w:rsid w:val="009579C7"/>
    <w:rsid w:val="00957BFD"/>
    <w:rsid w:val="00960F67"/>
    <w:rsid w:val="009617FC"/>
    <w:rsid w:val="00962D21"/>
    <w:rsid w:val="0096306F"/>
    <w:rsid w:val="009638F8"/>
    <w:rsid w:val="00963B2A"/>
    <w:rsid w:val="00964AEC"/>
    <w:rsid w:val="00966613"/>
    <w:rsid w:val="0096666B"/>
    <w:rsid w:val="0097026B"/>
    <w:rsid w:val="00970BFF"/>
    <w:rsid w:val="009713FC"/>
    <w:rsid w:val="009717F9"/>
    <w:rsid w:val="0097258A"/>
    <w:rsid w:val="009727DE"/>
    <w:rsid w:val="00972FCA"/>
    <w:rsid w:val="00973154"/>
    <w:rsid w:val="00973489"/>
    <w:rsid w:val="00973E8E"/>
    <w:rsid w:val="00974E91"/>
    <w:rsid w:val="00976FDE"/>
    <w:rsid w:val="009777F1"/>
    <w:rsid w:val="0097786F"/>
    <w:rsid w:val="00980DBD"/>
    <w:rsid w:val="00981853"/>
    <w:rsid w:val="00981A12"/>
    <w:rsid w:val="009830A8"/>
    <w:rsid w:val="00983367"/>
    <w:rsid w:val="00983EBE"/>
    <w:rsid w:val="0098507C"/>
    <w:rsid w:val="009864D5"/>
    <w:rsid w:val="00986F08"/>
    <w:rsid w:val="00987235"/>
    <w:rsid w:val="00990146"/>
    <w:rsid w:val="00991111"/>
    <w:rsid w:val="009911C5"/>
    <w:rsid w:val="00991966"/>
    <w:rsid w:val="00991BE4"/>
    <w:rsid w:val="00991EC0"/>
    <w:rsid w:val="0099320A"/>
    <w:rsid w:val="00993399"/>
    <w:rsid w:val="00993B9B"/>
    <w:rsid w:val="009944B7"/>
    <w:rsid w:val="009944F8"/>
    <w:rsid w:val="0099637F"/>
    <w:rsid w:val="00996E00"/>
    <w:rsid w:val="009A0483"/>
    <w:rsid w:val="009A0D17"/>
    <w:rsid w:val="009A1D56"/>
    <w:rsid w:val="009A2621"/>
    <w:rsid w:val="009A2D0E"/>
    <w:rsid w:val="009A38BD"/>
    <w:rsid w:val="009A3B8F"/>
    <w:rsid w:val="009A49D9"/>
    <w:rsid w:val="009A54B4"/>
    <w:rsid w:val="009A5979"/>
    <w:rsid w:val="009A642E"/>
    <w:rsid w:val="009A6833"/>
    <w:rsid w:val="009A7A71"/>
    <w:rsid w:val="009A7F94"/>
    <w:rsid w:val="009B0A08"/>
    <w:rsid w:val="009B1D66"/>
    <w:rsid w:val="009B33E0"/>
    <w:rsid w:val="009B36AE"/>
    <w:rsid w:val="009B37C7"/>
    <w:rsid w:val="009B44F2"/>
    <w:rsid w:val="009B5106"/>
    <w:rsid w:val="009B5527"/>
    <w:rsid w:val="009B5845"/>
    <w:rsid w:val="009C10B0"/>
    <w:rsid w:val="009C150F"/>
    <w:rsid w:val="009C18CE"/>
    <w:rsid w:val="009C191D"/>
    <w:rsid w:val="009C2DB3"/>
    <w:rsid w:val="009C3212"/>
    <w:rsid w:val="009C3E08"/>
    <w:rsid w:val="009C5307"/>
    <w:rsid w:val="009C5AFA"/>
    <w:rsid w:val="009C77A0"/>
    <w:rsid w:val="009C7920"/>
    <w:rsid w:val="009C7ECB"/>
    <w:rsid w:val="009D031E"/>
    <w:rsid w:val="009D0A99"/>
    <w:rsid w:val="009D1321"/>
    <w:rsid w:val="009D1444"/>
    <w:rsid w:val="009D31D1"/>
    <w:rsid w:val="009D3EEA"/>
    <w:rsid w:val="009D43A4"/>
    <w:rsid w:val="009D53D9"/>
    <w:rsid w:val="009D5910"/>
    <w:rsid w:val="009D6D6E"/>
    <w:rsid w:val="009D77BC"/>
    <w:rsid w:val="009E0052"/>
    <w:rsid w:val="009E0A4E"/>
    <w:rsid w:val="009E150B"/>
    <w:rsid w:val="009E2AFA"/>
    <w:rsid w:val="009E311E"/>
    <w:rsid w:val="009E31C7"/>
    <w:rsid w:val="009E3884"/>
    <w:rsid w:val="009E3CC0"/>
    <w:rsid w:val="009E601C"/>
    <w:rsid w:val="009E60DF"/>
    <w:rsid w:val="009E6903"/>
    <w:rsid w:val="009E7206"/>
    <w:rsid w:val="009E7E34"/>
    <w:rsid w:val="009E7ECE"/>
    <w:rsid w:val="009F0266"/>
    <w:rsid w:val="009F054C"/>
    <w:rsid w:val="009F1BBE"/>
    <w:rsid w:val="009F3564"/>
    <w:rsid w:val="009F36B1"/>
    <w:rsid w:val="009F3BB2"/>
    <w:rsid w:val="009F5DFC"/>
    <w:rsid w:val="00A00976"/>
    <w:rsid w:val="00A012C2"/>
    <w:rsid w:val="00A0270A"/>
    <w:rsid w:val="00A029D1"/>
    <w:rsid w:val="00A03BEA"/>
    <w:rsid w:val="00A03FFF"/>
    <w:rsid w:val="00A05C00"/>
    <w:rsid w:val="00A10046"/>
    <w:rsid w:val="00A10FC7"/>
    <w:rsid w:val="00A1109A"/>
    <w:rsid w:val="00A112EF"/>
    <w:rsid w:val="00A1192A"/>
    <w:rsid w:val="00A12B80"/>
    <w:rsid w:val="00A1484A"/>
    <w:rsid w:val="00A16574"/>
    <w:rsid w:val="00A1679B"/>
    <w:rsid w:val="00A17651"/>
    <w:rsid w:val="00A2061E"/>
    <w:rsid w:val="00A20AD7"/>
    <w:rsid w:val="00A20E34"/>
    <w:rsid w:val="00A210A4"/>
    <w:rsid w:val="00A21C2F"/>
    <w:rsid w:val="00A21E05"/>
    <w:rsid w:val="00A2246C"/>
    <w:rsid w:val="00A234BA"/>
    <w:rsid w:val="00A25153"/>
    <w:rsid w:val="00A25CE3"/>
    <w:rsid w:val="00A31408"/>
    <w:rsid w:val="00A3152D"/>
    <w:rsid w:val="00A3171D"/>
    <w:rsid w:val="00A31C6E"/>
    <w:rsid w:val="00A327CC"/>
    <w:rsid w:val="00A328C3"/>
    <w:rsid w:val="00A3298D"/>
    <w:rsid w:val="00A32F28"/>
    <w:rsid w:val="00A33B3A"/>
    <w:rsid w:val="00A3424B"/>
    <w:rsid w:val="00A343A7"/>
    <w:rsid w:val="00A34905"/>
    <w:rsid w:val="00A34C2A"/>
    <w:rsid w:val="00A3546E"/>
    <w:rsid w:val="00A35737"/>
    <w:rsid w:val="00A35B05"/>
    <w:rsid w:val="00A35BD2"/>
    <w:rsid w:val="00A36814"/>
    <w:rsid w:val="00A3735E"/>
    <w:rsid w:val="00A375ED"/>
    <w:rsid w:val="00A3779B"/>
    <w:rsid w:val="00A377E6"/>
    <w:rsid w:val="00A401F2"/>
    <w:rsid w:val="00A404DA"/>
    <w:rsid w:val="00A41AEF"/>
    <w:rsid w:val="00A41BA2"/>
    <w:rsid w:val="00A41E7C"/>
    <w:rsid w:val="00A41E8F"/>
    <w:rsid w:val="00A41F69"/>
    <w:rsid w:val="00A42CD2"/>
    <w:rsid w:val="00A43F0A"/>
    <w:rsid w:val="00A44189"/>
    <w:rsid w:val="00A45A98"/>
    <w:rsid w:val="00A45C55"/>
    <w:rsid w:val="00A45EE6"/>
    <w:rsid w:val="00A476A9"/>
    <w:rsid w:val="00A47E23"/>
    <w:rsid w:val="00A5094E"/>
    <w:rsid w:val="00A50BF5"/>
    <w:rsid w:val="00A50E9C"/>
    <w:rsid w:val="00A50FE3"/>
    <w:rsid w:val="00A515B7"/>
    <w:rsid w:val="00A520A4"/>
    <w:rsid w:val="00A52800"/>
    <w:rsid w:val="00A52833"/>
    <w:rsid w:val="00A53EA3"/>
    <w:rsid w:val="00A54210"/>
    <w:rsid w:val="00A54C11"/>
    <w:rsid w:val="00A55D1B"/>
    <w:rsid w:val="00A57585"/>
    <w:rsid w:val="00A57D17"/>
    <w:rsid w:val="00A57FC1"/>
    <w:rsid w:val="00A6035D"/>
    <w:rsid w:val="00A61152"/>
    <w:rsid w:val="00A63258"/>
    <w:rsid w:val="00A63273"/>
    <w:rsid w:val="00A637F5"/>
    <w:rsid w:val="00A63881"/>
    <w:rsid w:val="00A645C1"/>
    <w:rsid w:val="00A64846"/>
    <w:rsid w:val="00A654D1"/>
    <w:rsid w:val="00A65BFD"/>
    <w:rsid w:val="00A6634B"/>
    <w:rsid w:val="00A665B8"/>
    <w:rsid w:val="00A67042"/>
    <w:rsid w:val="00A671B8"/>
    <w:rsid w:val="00A67CFC"/>
    <w:rsid w:val="00A67D76"/>
    <w:rsid w:val="00A708A5"/>
    <w:rsid w:val="00A72667"/>
    <w:rsid w:val="00A736B1"/>
    <w:rsid w:val="00A74AA1"/>
    <w:rsid w:val="00A756B6"/>
    <w:rsid w:val="00A76631"/>
    <w:rsid w:val="00A804D7"/>
    <w:rsid w:val="00A80AFA"/>
    <w:rsid w:val="00A81248"/>
    <w:rsid w:val="00A813C1"/>
    <w:rsid w:val="00A8281E"/>
    <w:rsid w:val="00A82B02"/>
    <w:rsid w:val="00A8387C"/>
    <w:rsid w:val="00A84B76"/>
    <w:rsid w:val="00A8542E"/>
    <w:rsid w:val="00A85F4D"/>
    <w:rsid w:val="00A86DC3"/>
    <w:rsid w:val="00A8715E"/>
    <w:rsid w:val="00A87A84"/>
    <w:rsid w:val="00A87D31"/>
    <w:rsid w:val="00A91DD6"/>
    <w:rsid w:val="00A9234A"/>
    <w:rsid w:val="00A92C3C"/>
    <w:rsid w:val="00A93687"/>
    <w:rsid w:val="00A93E0A"/>
    <w:rsid w:val="00A947AB"/>
    <w:rsid w:val="00A94A09"/>
    <w:rsid w:val="00A94CC9"/>
    <w:rsid w:val="00A9790E"/>
    <w:rsid w:val="00A979B0"/>
    <w:rsid w:val="00A97FCD"/>
    <w:rsid w:val="00AA0AF4"/>
    <w:rsid w:val="00AA20B7"/>
    <w:rsid w:val="00AA2CD4"/>
    <w:rsid w:val="00AA3242"/>
    <w:rsid w:val="00AA3D0F"/>
    <w:rsid w:val="00AA401C"/>
    <w:rsid w:val="00AA4DC7"/>
    <w:rsid w:val="00AA5F9E"/>
    <w:rsid w:val="00AA6062"/>
    <w:rsid w:val="00AA693B"/>
    <w:rsid w:val="00AA6FF5"/>
    <w:rsid w:val="00AA7406"/>
    <w:rsid w:val="00AA7E53"/>
    <w:rsid w:val="00AA7FC6"/>
    <w:rsid w:val="00AB0240"/>
    <w:rsid w:val="00AB05B2"/>
    <w:rsid w:val="00AB076A"/>
    <w:rsid w:val="00AB0D7D"/>
    <w:rsid w:val="00AB0E79"/>
    <w:rsid w:val="00AB3721"/>
    <w:rsid w:val="00AB46AF"/>
    <w:rsid w:val="00AB4A31"/>
    <w:rsid w:val="00AB577C"/>
    <w:rsid w:val="00AB62B6"/>
    <w:rsid w:val="00AB63D0"/>
    <w:rsid w:val="00AB6E08"/>
    <w:rsid w:val="00AC01C5"/>
    <w:rsid w:val="00AC1F23"/>
    <w:rsid w:val="00AC2DC4"/>
    <w:rsid w:val="00AC3FE6"/>
    <w:rsid w:val="00AC4321"/>
    <w:rsid w:val="00AC4853"/>
    <w:rsid w:val="00AC4FB8"/>
    <w:rsid w:val="00AC5384"/>
    <w:rsid w:val="00AC5653"/>
    <w:rsid w:val="00AC6058"/>
    <w:rsid w:val="00AC615E"/>
    <w:rsid w:val="00AC650C"/>
    <w:rsid w:val="00AD01D7"/>
    <w:rsid w:val="00AD0319"/>
    <w:rsid w:val="00AD0430"/>
    <w:rsid w:val="00AD2468"/>
    <w:rsid w:val="00AD4300"/>
    <w:rsid w:val="00AD4377"/>
    <w:rsid w:val="00AD43F5"/>
    <w:rsid w:val="00AD57EF"/>
    <w:rsid w:val="00AD58F0"/>
    <w:rsid w:val="00AD5BCA"/>
    <w:rsid w:val="00AD6DFB"/>
    <w:rsid w:val="00AD744A"/>
    <w:rsid w:val="00AD7B10"/>
    <w:rsid w:val="00AE0184"/>
    <w:rsid w:val="00AE0711"/>
    <w:rsid w:val="00AE0D57"/>
    <w:rsid w:val="00AE2B1F"/>
    <w:rsid w:val="00AE307F"/>
    <w:rsid w:val="00AE3370"/>
    <w:rsid w:val="00AE42FE"/>
    <w:rsid w:val="00AE4FF3"/>
    <w:rsid w:val="00AE56A1"/>
    <w:rsid w:val="00AE5D58"/>
    <w:rsid w:val="00AE6282"/>
    <w:rsid w:val="00AE6E04"/>
    <w:rsid w:val="00AE75E0"/>
    <w:rsid w:val="00AE7A3D"/>
    <w:rsid w:val="00AE7F09"/>
    <w:rsid w:val="00AF0B98"/>
    <w:rsid w:val="00AF15E6"/>
    <w:rsid w:val="00AF189B"/>
    <w:rsid w:val="00AF1BA2"/>
    <w:rsid w:val="00AF320F"/>
    <w:rsid w:val="00AF418D"/>
    <w:rsid w:val="00AF4790"/>
    <w:rsid w:val="00AF47C9"/>
    <w:rsid w:val="00AF5135"/>
    <w:rsid w:val="00AF586B"/>
    <w:rsid w:val="00AF5926"/>
    <w:rsid w:val="00AF5CE1"/>
    <w:rsid w:val="00AF5CE7"/>
    <w:rsid w:val="00AF686B"/>
    <w:rsid w:val="00AF7163"/>
    <w:rsid w:val="00B00510"/>
    <w:rsid w:val="00B01FA6"/>
    <w:rsid w:val="00B02304"/>
    <w:rsid w:val="00B02D9F"/>
    <w:rsid w:val="00B04793"/>
    <w:rsid w:val="00B054BF"/>
    <w:rsid w:val="00B054FE"/>
    <w:rsid w:val="00B05B23"/>
    <w:rsid w:val="00B05D44"/>
    <w:rsid w:val="00B06BE3"/>
    <w:rsid w:val="00B06FEF"/>
    <w:rsid w:val="00B1071A"/>
    <w:rsid w:val="00B1131E"/>
    <w:rsid w:val="00B11851"/>
    <w:rsid w:val="00B1186C"/>
    <w:rsid w:val="00B12C6B"/>
    <w:rsid w:val="00B150CB"/>
    <w:rsid w:val="00B15DD8"/>
    <w:rsid w:val="00B15FAA"/>
    <w:rsid w:val="00B1744B"/>
    <w:rsid w:val="00B1769D"/>
    <w:rsid w:val="00B201CF"/>
    <w:rsid w:val="00B203DE"/>
    <w:rsid w:val="00B2082A"/>
    <w:rsid w:val="00B21826"/>
    <w:rsid w:val="00B223FA"/>
    <w:rsid w:val="00B233AB"/>
    <w:rsid w:val="00B24BA0"/>
    <w:rsid w:val="00B24F0E"/>
    <w:rsid w:val="00B256F7"/>
    <w:rsid w:val="00B26E73"/>
    <w:rsid w:val="00B27BC2"/>
    <w:rsid w:val="00B30253"/>
    <w:rsid w:val="00B31C24"/>
    <w:rsid w:val="00B31C99"/>
    <w:rsid w:val="00B31D0B"/>
    <w:rsid w:val="00B32EF3"/>
    <w:rsid w:val="00B33036"/>
    <w:rsid w:val="00B33ED4"/>
    <w:rsid w:val="00B34949"/>
    <w:rsid w:val="00B357D5"/>
    <w:rsid w:val="00B363B7"/>
    <w:rsid w:val="00B3643D"/>
    <w:rsid w:val="00B36575"/>
    <w:rsid w:val="00B36746"/>
    <w:rsid w:val="00B36B8C"/>
    <w:rsid w:val="00B36BFF"/>
    <w:rsid w:val="00B37700"/>
    <w:rsid w:val="00B41D14"/>
    <w:rsid w:val="00B41F22"/>
    <w:rsid w:val="00B420F9"/>
    <w:rsid w:val="00B4234A"/>
    <w:rsid w:val="00B42DC6"/>
    <w:rsid w:val="00B42DFC"/>
    <w:rsid w:val="00B432CB"/>
    <w:rsid w:val="00B46DEB"/>
    <w:rsid w:val="00B47C7C"/>
    <w:rsid w:val="00B50C2E"/>
    <w:rsid w:val="00B51E49"/>
    <w:rsid w:val="00B52F2B"/>
    <w:rsid w:val="00B534F7"/>
    <w:rsid w:val="00B53542"/>
    <w:rsid w:val="00B54066"/>
    <w:rsid w:val="00B5436C"/>
    <w:rsid w:val="00B5587F"/>
    <w:rsid w:val="00B57563"/>
    <w:rsid w:val="00B577BE"/>
    <w:rsid w:val="00B608C3"/>
    <w:rsid w:val="00B6099B"/>
    <w:rsid w:val="00B615D0"/>
    <w:rsid w:val="00B639D8"/>
    <w:rsid w:val="00B64161"/>
    <w:rsid w:val="00B64FC5"/>
    <w:rsid w:val="00B6506E"/>
    <w:rsid w:val="00B65658"/>
    <w:rsid w:val="00B65909"/>
    <w:rsid w:val="00B6597A"/>
    <w:rsid w:val="00B66B65"/>
    <w:rsid w:val="00B67DC4"/>
    <w:rsid w:val="00B71A50"/>
    <w:rsid w:val="00B72587"/>
    <w:rsid w:val="00B72D4E"/>
    <w:rsid w:val="00B732C5"/>
    <w:rsid w:val="00B74AE0"/>
    <w:rsid w:val="00B74F94"/>
    <w:rsid w:val="00B7536C"/>
    <w:rsid w:val="00B7638E"/>
    <w:rsid w:val="00B767CE"/>
    <w:rsid w:val="00B776F2"/>
    <w:rsid w:val="00B77B34"/>
    <w:rsid w:val="00B8077A"/>
    <w:rsid w:val="00B81948"/>
    <w:rsid w:val="00B81A26"/>
    <w:rsid w:val="00B820DE"/>
    <w:rsid w:val="00B82DAA"/>
    <w:rsid w:val="00B83484"/>
    <w:rsid w:val="00B83A6D"/>
    <w:rsid w:val="00B84682"/>
    <w:rsid w:val="00B84AD3"/>
    <w:rsid w:val="00B84E5E"/>
    <w:rsid w:val="00B8565D"/>
    <w:rsid w:val="00B857CD"/>
    <w:rsid w:val="00B86B53"/>
    <w:rsid w:val="00B86D85"/>
    <w:rsid w:val="00B86F03"/>
    <w:rsid w:val="00B87DBC"/>
    <w:rsid w:val="00B900DC"/>
    <w:rsid w:val="00B90552"/>
    <w:rsid w:val="00B91880"/>
    <w:rsid w:val="00B92FBD"/>
    <w:rsid w:val="00B945F2"/>
    <w:rsid w:val="00B94AB2"/>
    <w:rsid w:val="00B94CFC"/>
    <w:rsid w:val="00B94F2F"/>
    <w:rsid w:val="00B95199"/>
    <w:rsid w:val="00B954E1"/>
    <w:rsid w:val="00B968BA"/>
    <w:rsid w:val="00B970F0"/>
    <w:rsid w:val="00B97A28"/>
    <w:rsid w:val="00B97C92"/>
    <w:rsid w:val="00BA0A4A"/>
    <w:rsid w:val="00BA0EB2"/>
    <w:rsid w:val="00BA1E54"/>
    <w:rsid w:val="00BA21BE"/>
    <w:rsid w:val="00BA2A8A"/>
    <w:rsid w:val="00BA31DF"/>
    <w:rsid w:val="00BA3B94"/>
    <w:rsid w:val="00BA47EC"/>
    <w:rsid w:val="00BA47FF"/>
    <w:rsid w:val="00BA4B15"/>
    <w:rsid w:val="00BA579D"/>
    <w:rsid w:val="00BA58F3"/>
    <w:rsid w:val="00BA5DF6"/>
    <w:rsid w:val="00BA72B3"/>
    <w:rsid w:val="00BA7CC4"/>
    <w:rsid w:val="00BA7DF3"/>
    <w:rsid w:val="00BB0419"/>
    <w:rsid w:val="00BB1370"/>
    <w:rsid w:val="00BB2E48"/>
    <w:rsid w:val="00BB2FE3"/>
    <w:rsid w:val="00BB3937"/>
    <w:rsid w:val="00BB47F2"/>
    <w:rsid w:val="00BB50BD"/>
    <w:rsid w:val="00BB57AD"/>
    <w:rsid w:val="00BB5E4B"/>
    <w:rsid w:val="00BB620C"/>
    <w:rsid w:val="00BB6232"/>
    <w:rsid w:val="00BB6BBD"/>
    <w:rsid w:val="00BC019C"/>
    <w:rsid w:val="00BC0BE5"/>
    <w:rsid w:val="00BC1C1A"/>
    <w:rsid w:val="00BC2957"/>
    <w:rsid w:val="00BC2DC6"/>
    <w:rsid w:val="00BC36B3"/>
    <w:rsid w:val="00BC5448"/>
    <w:rsid w:val="00BC649C"/>
    <w:rsid w:val="00BC64C6"/>
    <w:rsid w:val="00BC76ED"/>
    <w:rsid w:val="00BD148E"/>
    <w:rsid w:val="00BD215A"/>
    <w:rsid w:val="00BD354E"/>
    <w:rsid w:val="00BD3BE6"/>
    <w:rsid w:val="00BD3E5A"/>
    <w:rsid w:val="00BD5FB2"/>
    <w:rsid w:val="00BD625A"/>
    <w:rsid w:val="00BD6B58"/>
    <w:rsid w:val="00BD6B74"/>
    <w:rsid w:val="00BD6F19"/>
    <w:rsid w:val="00BD72C2"/>
    <w:rsid w:val="00BE0979"/>
    <w:rsid w:val="00BE0E48"/>
    <w:rsid w:val="00BE1C12"/>
    <w:rsid w:val="00BE22B2"/>
    <w:rsid w:val="00BE358C"/>
    <w:rsid w:val="00BE35DA"/>
    <w:rsid w:val="00BE39BF"/>
    <w:rsid w:val="00BE3AE6"/>
    <w:rsid w:val="00BE4B4E"/>
    <w:rsid w:val="00BE56BC"/>
    <w:rsid w:val="00BE79B6"/>
    <w:rsid w:val="00BF0A48"/>
    <w:rsid w:val="00BF1118"/>
    <w:rsid w:val="00BF12AD"/>
    <w:rsid w:val="00BF1567"/>
    <w:rsid w:val="00BF1DD1"/>
    <w:rsid w:val="00BF2A36"/>
    <w:rsid w:val="00BF3303"/>
    <w:rsid w:val="00BF3A76"/>
    <w:rsid w:val="00BF4A77"/>
    <w:rsid w:val="00BF4BB3"/>
    <w:rsid w:val="00BF6400"/>
    <w:rsid w:val="00BF6CFD"/>
    <w:rsid w:val="00BF6DD0"/>
    <w:rsid w:val="00BF6F80"/>
    <w:rsid w:val="00BF72AA"/>
    <w:rsid w:val="00C01417"/>
    <w:rsid w:val="00C0234D"/>
    <w:rsid w:val="00C02E7F"/>
    <w:rsid w:val="00C03560"/>
    <w:rsid w:val="00C035C3"/>
    <w:rsid w:val="00C03DB1"/>
    <w:rsid w:val="00C05FF2"/>
    <w:rsid w:val="00C06ABF"/>
    <w:rsid w:val="00C06BB6"/>
    <w:rsid w:val="00C071FA"/>
    <w:rsid w:val="00C07894"/>
    <w:rsid w:val="00C10EC5"/>
    <w:rsid w:val="00C114C7"/>
    <w:rsid w:val="00C137F9"/>
    <w:rsid w:val="00C13E5F"/>
    <w:rsid w:val="00C14E48"/>
    <w:rsid w:val="00C14FAC"/>
    <w:rsid w:val="00C14FEA"/>
    <w:rsid w:val="00C15764"/>
    <w:rsid w:val="00C15AD1"/>
    <w:rsid w:val="00C1657A"/>
    <w:rsid w:val="00C17497"/>
    <w:rsid w:val="00C17847"/>
    <w:rsid w:val="00C2000E"/>
    <w:rsid w:val="00C20586"/>
    <w:rsid w:val="00C20B85"/>
    <w:rsid w:val="00C20D1F"/>
    <w:rsid w:val="00C21323"/>
    <w:rsid w:val="00C21F24"/>
    <w:rsid w:val="00C22682"/>
    <w:rsid w:val="00C2268D"/>
    <w:rsid w:val="00C22EC7"/>
    <w:rsid w:val="00C2387C"/>
    <w:rsid w:val="00C24851"/>
    <w:rsid w:val="00C24E9C"/>
    <w:rsid w:val="00C24EEA"/>
    <w:rsid w:val="00C25EF1"/>
    <w:rsid w:val="00C26064"/>
    <w:rsid w:val="00C27732"/>
    <w:rsid w:val="00C30635"/>
    <w:rsid w:val="00C32B47"/>
    <w:rsid w:val="00C33118"/>
    <w:rsid w:val="00C358DF"/>
    <w:rsid w:val="00C3626B"/>
    <w:rsid w:val="00C36767"/>
    <w:rsid w:val="00C36A73"/>
    <w:rsid w:val="00C4102F"/>
    <w:rsid w:val="00C42DA5"/>
    <w:rsid w:val="00C451D3"/>
    <w:rsid w:val="00C45477"/>
    <w:rsid w:val="00C46ECB"/>
    <w:rsid w:val="00C46F6D"/>
    <w:rsid w:val="00C47189"/>
    <w:rsid w:val="00C51129"/>
    <w:rsid w:val="00C51C8D"/>
    <w:rsid w:val="00C52248"/>
    <w:rsid w:val="00C52F9B"/>
    <w:rsid w:val="00C5334A"/>
    <w:rsid w:val="00C53350"/>
    <w:rsid w:val="00C5520E"/>
    <w:rsid w:val="00C57BE6"/>
    <w:rsid w:val="00C60AE1"/>
    <w:rsid w:val="00C60D74"/>
    <w:rsid w:val="00C61122"/>
    <w:rsid w:val="00C63423"/>
    <w:rsid w:val="00C639FE"/>
    <w:rsid w:val="00C65416"/>
    <w:rsid w:val="00C65463"/>
    <w:rsid w:val="00C65843"/>
    <w:rsid w:val="00C6608E"/>
    <w:rsid w:val="00C671F8"/>
    <w:rsid w:val="00C67959"/>
    <w:rsid w:val="00C70974"/>
    <w:rsid w:val="00C70D9C"/>
    <w:rsid w:val="00C70DD2"/>
    <w:rsid w:val="00C719F7"/>
    <w:rsid w:val="00C725AB"/>
    <w:rsid w:val="00C72BE7"/>
    <w:rsid w:val="00C72D41"/>
    <w:rsid w:val="00C73432"/>
    <w:rsid w:val="00C73C5F"/>
    <w:rsid w:val="00C74070"/>
    <w:rsid w:val="00C753A0"/>
    <w:rsid w:val="00C76693"/>
    <w:rsid w:val="00C76C80"/>
    <w:rsid w:val="00C770B3"/>
    <w:rsid w:val="00C77163"/>
    <w:rsid w:val="00C77351"/>
    <w:rsid w:val="00C8140C"/>
    <w:rsid w:val="00C82CBD"/>
    <w:rsid w:val="00C84D69"/>
    <w:rsid w:val="00C84F6F"/>
    <w:rsid w:val="00C85936"/>
    <w:rsid w:val="00C85C1F"/>
    <w:rsid w:val="00C87170"/>
    <w:rsid w:val="00C87281"/>
    <w:rsid w:val="00C87461"/>
    <w:rsid w:val="00C915CD"/>
    <w:rsid w:val="00C91E2C"/>
    <w:rsid w:val="00C92636"/>
    <w:rsid w:val="00C92A00"/>
    <w:rsid w:val="00C936F3"/>
    <w:rsid w:val="00C9378A"/>
    <w:rsid w:val="00C93ACA"/>
    <w:rsid w:val="00C93BF6"/>
    <w:rsid w:val="00C9480D"/>
    <w:rsid w:val="00C94D88"/>
    <w:rsid w:val="00C94DD8"/>
    <w:rsid w:val="00C95A84"/>
    <w:rsid w:val="00C95A8D"/>
    <w:rsid w:val="00C95BE3"/>
    <w:rsid w:val="00C95C07"/>
    <w:rsid w:val="00C95CD1"/>
    <w:rsid w:val="00C96C7D"/>
    <w:rsid w:val="00C97A6B"/>
    <w:rsid w:val="00CA0DA8"/>
    <w:rsid w:val="00CA26F4"/>
    <w:rsid w:val="00CA29A7"/>
    <w:rsid w:val="00CA3A5B"/>
    <w:rsid w:val="00CA419D"/>
    <w:rsid w:val="00CA4C8E"/>
    <w:rsid w:val="00CA4EBE"/>
    <w:rsid w:val="00CA7F54"/>
    <w:rsid w:val="00CB0079"/>
    <w:rsid w:val="00CB0703"/>
    <w:rsid w:val="00CB14F6"/>
    <w:rsid w:val="00CB1DBC"/>
    <w:rsid w:val="00CB2A94"/>
    <w:rsid w:val="00CB346A"/>
    <w:rsid w:val="00CB4182"/>
    <w:rsid w:val="00CB45EE"/>
    <w:rsid w:val="00CB4928"/>
    <w:rsid w:val="00CB58C8"/>
    <w:rsid w:val="00CB635D"/>
    <w:rsid w:val="00CB6392"/>
    <w:rsid w:val="00CC044B"/>
    <w:rsid w:val="00CC0613"/>
    <w:rsid w:val="00CC24BF"/>
    <w:rsid w:val="00CC255B"/>
    <w:rsid w:val="00CC289A"/>
    <w:rsid w:val="00CC3B31"/>
    <w:rsid w:val="00CC3DBE"/>
    <w:rsid w:val="00CC3FE1"/>
    <w:rsid w:val="00CC479E"/>
    <w:rsid w:val="00CC484E"/>
    <w:rsid w:val="00CC49B5"/>
    <w:rsid w:val="00CC652E"/>
    <w:rsid w:val="00CC732D"/>
    <w:rsid w:val="00CC76C1"/>
    <w:rsid w:val="00CC787B"/>
    <w:rsid w:val="00CD0035"/>
    <w:rsid w:val="00CD08D1"/>
    <w:rsid w:val="00CD0A0F"/>
    <w:rsid w:val="00CD103E"/>
    <w:rsid w:val="00CD13D8"/>
    <w:rsid w:val="00CD2F54"/>
    <w:rsid w:val="00CD4BB5"/>
    <w:rsid w:val="00CD50C1"/>
    <w:rsid w:val="00CD62E4"/>
    <w:rsid w:val="00CD6527"/>
    <w:rsid w:val="00CD7005"/>
    <w:rsid w:val="00CE00F7"/>
    <w:rsid w:val="00CE1458"/>
    <w:rsid w:val="00CE188E"/>
    <w:rsid w:val="00CE2C2B"/>
    <w:rsid w:val="00CE2F4C"/>
    <w:rsid w:val="00CE2FD6"/>
    <w:rsid w:val="00CE3D81"/>
    <w:rsid w:val="00CE4CF6"/>
    <w:rsid w:val="00CE4EA0"/>
    <w:rsid w:val="00CF0722"/>
    <w:rsid w:val="00CF0B9F"/>
    <w:rsid w:val="00CF0D52"/>
    <w:rsid w:val="00CF16D9"/>
    <w:rsid w:val="00CF17B0"/>
    <w:rsid w:val="00CF281A"/>
    <w:rsid w:val="00CF2ACD"/>
    <w:rsid w:val="00CF2BF0"/>
    <w:rsid w:val="00CF4D23"/>
    <w:rsid w:val="00CF585D"/>
    <w:rsid w:val="00CF6C3F"/>
    <w:rsid w:val="00D02C97"/>
    <w:rsid w:val="00D030D1"/>
    <w:rsid w:val="00D04241"/>
    <w:rsid w:val="00D04B91"/>
    <w:rsid w:val="00D057FE"/>
    <w:rsid w:val="00D06CEA"/>
    <w:rsid w:val="00D06D6F"/>
    <w:rsid w:val="00D06F20"/>
    <w:rsid w:val="00D101DE"/>
    <w:rsid w:val="00D123C0"/>
    <w:rsid w:val="00D124DB"/>
    <w:rsid w:val="00D12C4E"/>
    <w:rsid w:val="00D13114"/>
    <w:rsid w:val="00D139C7"/>
    <w:rsid w:val="00D1456A"/>
    <w:rsid w:val="00D14776"/>
    <w:rsid w:val="00D14E35"/>
    <w:rsid w:val="00D14F8B"/>
    <w:rsid w:val="00D15395"/>
    <w:rsid w:val="00D15561"/>
    <w:rsid w:val="00D15A94"/>
    <w:rsid w:val="00D16242"/>
    <w:rsid w:val="00D1647B"/>
    <w:rsid w:val="00D167A6"/>
    <w:rsid w:val="00D16A02"/>
    <w:rsid w:val="00D200A6"/>
    <w:rsid w:val="00D2227B"/>
    <w:rsid w:val="00D22AA4"/>
    <w:rsid w:val="00D22B16"/>
    <w:rsid w:val="00D22C62"/>
    <w:rsid w:val="00D237DE"/>
    <w:rsid w:val="00D23958"/>
    <w:rsid w:val="00D23B60"/>
    <w:rsid w:val="00D24A69"/>
    <w:rsid w:val="00D24C8D"/>
    <w:rsid w:val="00D25DAC"/>
    <w:rsid w:val="00D306C7"/>
    <w:rsid w:val="00D3115D"/>
    <w:rsid w:val="00D318D4"/>
    <w:rsid w:val="00D31F3C"/>
    <w:rsid w:val="00D32141"/>
    <w:rsid w:val="00D322A7"/>
    <w:rsid w:val="00D333D3"/>
    <w:rsid w:val="00D34084"/>
    <w:rsid w:val="00D356E6"/>
    <w:rsid w:val="00D372CF"/>
    <w:rsid w:val="00D37352"/>
    <w:rsid w:val="00D42374"/>
    <w:rsid w:val="00D42887"/>
    <w:rsid w:val="00D43489"/>
    <w:rsid w:val="00D4427A"/>
    <w:rsid w:val="00D44C8B"/>
    <w:rsid w:val="00D46E66"/>
    <w:rsid w:val="00D478B9"/>
    <w:rsid w:val="00D51765"/>
    <w:rsid w:val="00D51F69"/>
    <w:rsid w:val="00D531CB"/>
    <w:rsid w:val="00D53B26"/>
    <w:rsid w:val="00D53D53"/>
    <w:rsid w:val="00D53F43"/>
    <w:rsid w:val="00D55495"/>
    <w:rsid w:val="00D5566F"/>
    <w:rsid w:val="00D55B92"/>
    <w:rsid w:val="00D56D14"/>
    <w:rsid w:val="00D62449"/>
    <w:rsid w:val="00D63FA3"/>
    <w:rsid w:val="00D6437F"/>
    <w:rsid w:val="00D646B6"/>
    <w:rsid w:val="00D648A5"/>
    <w:rsid w:val="00D64C4F"/>
    <w:rsid w:val="00D65E80"/>
    <w:rsid w:val="00D66BD6"/>
    <w:rsid w:val="00D700F1"/>
    <w:rsid w:val="00D71642"/>
    <w:rsid w:val="00D72D60"/>
    <w:rsid w:val="00D73A2E"/>
    <w:rsid w:val="00D73B26"/>
    <w:rsid w:val="00D73D1C"/>
    <w:rsid w:val="00D7604C"/>
    <w:rsid w:val="00D77130"/>
    <w:rsid w:val="00D77A40"/>
    <w:rsid w:val="00D80C12"/>
    <w:rsid w:val="00D8147A"/>
    <w:rsid w:val="00D81912"/>
    <w:rsid w:val="00D82453"/>
    <w:rsid w:val="00D82853"/>
    <w:rsid w:val="00D82CF1"/>
    <w:rsid w:val="00D83DA4"/>
    <w:rsid w:val="00D844D7"/>
    <w:rsid w:val="00D84CCC"/>
    <w:rsid w:val="00D84E9F"/>
    <w:rsid w:val="00D8507D"/>
    <w:rsid w:val="00D863AB"/>
    <w:rsid w:val="00D867FD"/>
    <w:rsid w:val="00D874CB"/>
    <w:rsid w:val="00D87AF9"/>
    <w:rsid w:val="00D87F0D"/>
    <w:rsid w:val="00D9005E"/>
    <w:rsid w:val="00D90418"/>
    <w:rsid w:val="00D906EB"/>
    <w:rsid w:val="00D92127"/>
    <w:rsid w:val="00D93542"/>
    <w:rsid w:val="00D94015"/>
    <w:rsid w:val="00D94544"/>
    <w:rsid w:val="00D94691"/>
    <w:rsid w:val="00D94C63"/>
    <w:rsid w:val="00D94F66"/>
    <w:rsid w:val="00D95608"/>
    <w:rsid w:val="00D9780C"/>
    <w:rsid w:val="00D97912"/>
    <w:rsid w:val="00D97E74"/>
    <w:rsid w:val="00DA10F6"/>
    <w:rsid w:val="00DA1428"/>
    <w:rsid w:val="00DA14CA"/>
    <w:rsid w:val="00DA1528"/>
    <w:rsid w:val="00DA23C8"/>
    <w:rsid w:val="00DA2A04"/>
    <w:rsid w:val="00DA2ADB"/>
    <w:rsid w:val="00DA2BDC"/>
    <w:rsid w:val="00DA2C1A"/>
    <w:rsid w:val="00DA2E21"/>
    <w:rsid w:val="00DA3327"/>
    <w:rsid w:val="00DA3615"/>
    <w:rsid w:val="00DA3C90"/>
    <w:rsid w:val="00DA4D01"/>
    <w:rsid w:val="00DA6340"/>
    <w:rsid w:val="00DA6EE0"/>
    <w:rsid w:val="00DA72BC"/>
    <w:rsid w:val="00DA7E80"/>
    <w:rsid w:val="00DB0212"/>
    <w:rsid w:val="00DB0249"/>
    <w:rsid w:val="00DB13E5"/>
    <w:rsid w:val="00DB2302"/>
    <w:rsid w:val="00DB34FE"/>
    <w:rsid w:val="00DB35C5"/>
    <w:rsid w:val="00DB4213"/>
    <w:rsid w:val="00DB585F"/>
    <w:rsid w:val="00DB6668"/>
    <w:rsid w:val="00DB6A2F"/>
    <w:rsid w:val="00DB6E6F"/>
    <w:rsid w:val="00DB7A78"/>
    <w:rsid w:val="00DC05ED"/>
    <w:rsid w:val="00DC1298"/>
    <w:rsid w:val="00DC255D"/>
    <w:rsid w:val="00DC3332"/>
    <w:rsid w:val="00DC3CFB"/>
    <w:rsid w:val="00DC4AAD"/>
    <w:rsid w:val="00DC5D2E"/>
    <w:rsid w:val="00DC6315"/>
    <w:rsid w:val="00DC68F5"/>
    <w:rsid w:val="00DC77AA"/>
    <w:rsid w:val="00DD20C2"/>
    <w:rsid w:val="00DD2F0A"/>
    <w:rsid w:val="00DD2F9B"/>
    <w:rsid w:val="00DD3C57"/>
    <w:rsid w:val="00DD4205"/>
    <w:rsid w:val="00DD71CF"/>
    <w:rsid w:val="00DD7919"/>
    <w:rsid w:val="00DE03AB"/>
    <w:rsid w:val="00DE09D0"/>
    <w:rsid w:val="00DE1375"/>
    <w:rsid w:val="00DE1681"/>
    <w:rsid w:val="00DE20A7"/>
    <w:rsid w:val="00DE3B7E"/>
    <w:rsid w:val="00DE3EAE"/>
    <w:rsid w:val="00DE47B5"/>
    <w:rsid w:val="00DE5679"/>
    <w:rsid w:val="00DE5B5E"/>
    <w:rsid w:val="00DE5D71"/>
    <w:rsid w:val="00DE639C"/>
    <w:rsid w:val="00DE6C35"/>
    <w:rsid w:val="00DE743E"/>
    <w:rsid w:val="00DE7EF1"/>
    <w:rsid w:val="00DF0536"/>
    <w:rsid w:val="00DF0E48"/>
    <w:rsid w:val="00DF197B"/>
    <w:rsid w:val="00DF32DF"/>
    <w:rsid w:val="00DF5529"/>
    <w:rsid w:val="00DF643A"/>
    <w:rsid w:val="00DF7E13"/>
    <w:rsid w:val="00E0193A"/>
    <w:rsid w:val="00E01CB7"/>
    <w:rsid w:val="00E02E58"/>
    <w:rsid w:val="00E033BD"/>
    <w:rsid w:val="00E03591"/>
    <w:rsid w:val="00E039DC"/>
    <w:rsid w:val="00E05716"/>
    <w:rsid w:val="00E057CA"/>
    <w:rsid w:val="00E06393"/>
    <w:rsid w:val="00E0721E"/>
    <w:rsid w:val="00E1044A"/>
    <w:rsid w:val="00E10D0A"/>
    <w:rsid w:val="00E115B2"/>
    <w:rsid w:val="00E11FFD"/>
    <w:rsid w:val="00E1281A"/>
    <w:rsid w:val="00E12BE8"/>
    <w:rsid w:val="00E12FC9"/>
    <w:rsid w:val="00E13519"/>
    <w:rsid w:val="00E14B9E"/>
    <w:rsid w:val="00E15599"/>
    <w:rsid w:val="00E15E45"/>
    <w:rsid w:val="00E16973"/>
    <w:rsid w:val="00E172A7"/>
    <w:rsid w:val="00E1766F"/>
    <w:rsid w:val="00E177B7"/>
    <w:rsid w:val="00E17DFF"/>
    <w:rsid w:val="00E20E38"/>
    <w:rsid w:val="00E21930"/>
    <w:rsid w:val="00E21B6F"/>
    <w:rsid w:val="00E22036"/>
    <w:rsid w:val="00E24A69"/>
    <w:rsid w:val="00E255D7"/>
    <w:rsid w:val="00E25C67"/>
    <w:rsid w:val="00E2672D"/>
    <w:rsid w:val="00E3167B"/>
    <w:rsid w:val="00E32B5D"/>
    <w:rsid w:val="00E34410"/>
    <w:rsid w:val="00E34A10"/>
    <w:rsid w:val="00E34FF6"/>
    <w:rsid w:val="00E352A3"/>
    <w:rsid w:val="00E356CD"/>
    <w:rsid w:val="00E35714"/>
    <w:rsid w:val="00E358B6"/>
    <w:rsid w:val="00E35D3B"/>
    <w:rsid w:val="00E36526"/>
    <w:rsid w:val="00E37261"/>
    <w:rsid w:val="00E377C6"/>
    <w:rsid w:val="00E4082D"/>
    <w:rsid w:val="00E41643"/>
    <w:rsid w:val="00E4248E"/>
    <w:rsid w:val="00E42DA7"/>
    <w:rsid w:val="00E42DD9"/>
    <w:rsid w:val="00E43521"/>
    <w:rsid w:val="00E44A39"/>
    <w:rsid w:val="00E4558A"/>
    <w:rsid w:val="00E47302"/>
    <w:rsid w:val="00E479BB"/>
    <w:rsid w:val="00E47E42"/>
    <w:rsid w:val="00E47F07"/>
    <w:rsid w:val="00E47F13"/>
    <w:rsid w:val="00E5070A"/>
    <w:rsid w:val="00E50D50"/>
    <w:rsid w:val="00E512EA"/>
    <w:rsid w:val="00E51676"/>
    <w:rsid w:val="00E525C1"/>
    <w:rsid w:val="00E52AA5"/>
    <w:rsid w:val="00E53177"/>
    <w:rsid w:val="00E53DD2"/>
    <w:rsid w:val="00E550DA"/>
    <w:rsid w:val="00E5575C"/>
    <w:rsid w:val="00E55E9B"/>
    <w:rsid w:val="00E55F4D"/>
    <w:rsid w:val="00E56C47"/>
    <w:rsid w:val="00E57966"/>
    <w:rsid w:val="00E57B04"/>
    <w:rsid w:val="00E60874"/>
    <w:rsid w:val="00E609FE"/>
    <w:rsid w:val="00E613A8"/>
    <w:rsid w:val="00E62346"/>
    <w:rsid w:val="00E63265"/>
    <w:rsid w:val="00E63AA8"/>
    <w:rsid w:val="00E650CC"/>
    <w:rsid w:val="00E673C6"/>
    <w:rsid w:val="00E701A0"/>
    <w:rsid w:val="00E701E7"/>
    <w:rsid w:val="00E703E7"/>
    <w:rsid w:val="00E70729"/>
    <w:rsid w:val="00E70998"/>
    <w:rsid w:val="00E710CD"/>
    <w:rsid w:val="00E711D2"/>
    <w:rsid w:val="00E726E1"/>
    <w:rsid w:val="00E73E34"/>
    <w:rsid w:val="00E748A7"/>
    <w:rsid w:val="00E7667A"/>
    <w:rsid w:val="00E77456"/>
    <w:rsid w:val="00E80F5E"/>
    <w:rsid w:val="00E82AF7"/>
    <w:rsid w:val="00E8393D"/>
    <w:rsid w:val="00E83E5D"/>
    <w:rsid w:val="00E8446A"/>
    <w:rsid w:val="00E85B8A"/>
    <w:rsid w:val="00E86568"/>
    <w:rsid w:val="00E90455"/>
    <w:rsid w:val="00E931F7"/>
    <w:rsid w:val="00E942C1"/>
    <w:rsid w:val="00E94442"/>
    <w:rsid w:val="00E95EE8"/>
    <w:rsid w:val="00E96ABB"/>
    <w:rsid w:val="00E973D8"/>
    <w:rsid w:val="00E97925"/>
    <w:rsid w:val="00E97A28"/>
    <w:rsid w:val="00EA039C"/>
    <w:rsid w:val="00EA03EA"/>
    <w:rsid w:val="00EA121D"/>
    <w:rsid w:val="00EA3242"/>
    <w:rsid w:val="00EA3BA8"/>
    <w:rsid w:val="00EA3F98"/>
    <w:rsid w:val="00EA524B"/>
    <w:rsid w:val="00EA526E"/>
    <w:rsid w:val="00EA5ACB"/>
    <w:rsid w:val="00EA5FD4"/>
    <w:rsid w:val="00EA6E24"/>
    <w:rsid w:val="00EA75DE"/>
    <w:rsid w:val="00EA7665"/>
    <w:rsid w:val="00EB0F57"/>
    <w:rsid w:val="00EB2597"/>
    <w:rsid w:val="00EB2769"/>
    <w:rsid w:val="00EB28D2"/>
    <w:rsid w:val="00EB39B1"/>
    <w:rsid w:val="00EB468C"/>
    <w:rsid w:val="00EB520A"/>
    <w:rsid w:val="00EB6265"/>
    <w:rsid w:val="00EB66FB"/>
    <w:rsid w:val="00EB6CBC"/>
    <w:rsid w:val="00EB6CEF"/>
    <w:rsid w:val="00EB6E06"/>
    <w:rsid w:val="00EB75FD"/>
    <w:rsid w:val="00EC11A9"/>
    <w:rsid w:val="00EC1EC7"/>
    <w:rsid w:val="00EC245C"/>
    <w:rsid w:val="00EC3276"/>
    <w:rsid w:val="00EC3825"/>
    <w:rsid w:val="00EC65F2"/>
    <w:rsid w:val="00EC6726"/>
    <w:rsid w:val="00EC73AE"/>
    <w:rsid w:val="00EC7990"/>
    <w:rsid w:val="00EC7FBD"/>
    <w:rsid w:val="00ED0092"/>
    <w:rsid w:val="00ED00F6"/>
    <w:rsid w:val="00ED0DBF"/>
    <w:rsid w:val="00ED1E7E"/>
    <w:rsid w:val="00ED26D5"/>
    <w:rsid w:val="00ED28E2"/>
    <w:rsid w:val="00ED477D"/>
    <w:rsid w:val="00ED5925"/>
    <w:rsid w:val="00ED626F"/>
    <w:rsid w:val="00ED631D"/>
    <w:rsid w:val="00ED6376"/>
    <w:rsid w:val="00EE1032"/>
    <w:rsid w:val="00EE223C"/>
    <w:rsid w:val="00EE2680"/>
    <w:rsid w:val="00EE324B"/>
    <w:rsid w:val="00EE4196"/>
    <w:rsid w:val="00EE4B81"/>
    <w:rsid w:val="00EE5E12"/>
    <w:rsid w:val="00EE6EF1"/>
    <w:rsid w:val="00EE7FA2"/>
    <w:rsid w:val="00EF05D7"/>
    <w:rsid w:val="00EF0BC2"/>
    <w:rsid w:val="00EF11CB"/>
    <w:rsid w:val="00EF1400"/>
    <w:rsid w:val="00EF18ED"/>
    <w:rsid w:val="00EF2303"/>
    <w:rsid w:val="00EF2496"/>
    <w:rsid w:val="00EF2B20"/>
    <w:rsid w:val="00EF3398"/>
    <w:rsid w:val="00EF4762"/>
    <w:rsid w:val="00EF4DD4"/>
    <w:rsid w:val="00EF5B55"/>
    <w:rsid w:val="00EF608B"/>
    <w:rsid w:val="00EF66FD"/>
    <w:rsid w:val="00EF6C65"/>
    <w:rsid w:val="00EF6D0F"/>
    <w:rsid w:val="00F00F42"/>
    <w:rsid w:val="00F02112"/>
    <w:rsid w:val="00F02D9E"/>
    <w:rsid w:val="00F03187"/>
    <w:rsid w:val="00F03E6B"/>
    <w:rsid w:val="00F0470C"/>
    <w:rsid w:val="00F06029"/>
    <w:rsid w:val="00F1059E"/>
    <w:rsid w:val="00F11446"/>
    <w:rsid w:val="00F118E5"/>
    <w:rsid w:val="00F154EA"/>
    <w:rsid w:val="00F164D0"/>
    <w:rsid w:val="00F17FD2"/>
    <w:rsid w:val="00F208ED"/>
    <w:rsid w:val="00F21261"/>
    <w:rsid w:val="00F218A2"/>
    <w:rsid w:val="00F22E86"/>
    <w:rsid w:val="00F24AD9"/>
    <w:rsid w:val="00F25737"/>
    <w:rsid w:val="00F25878"/>
    <w:rsid w:val="00F25BD7"/>
    <w:rsid w:val="00F25CA7"/>
    <w:rsid w:val="00F269C8"/>
    <w:rsid w:val="00F26A03"/>
    <w:rsid w:val="00F26BC7"/>
    <w:rsid w:val="00F30254"/>
    <w:rsid w:val="00F31C23"/>
    <w:rsid w:val="00F32DE6"/>
    <w:rsid w:val="00F337A6"/>
    <w:rsid w:val="00F33BFF"/>
    <w:rsid w:val="00F34991"/>
    <w:rsid w:val="00F34F27"/>
    <w:rsid w:val="00F366E3"/>
    <w:rsid w:val="00F36BD0"/>
    <w:rsid w:val="00F36DCB"/>
    <w:rsid w:val="00F37F79"/>
    <w:rsid w:val="00F4104E"/>
    <w:rsid w:val="00F41467"/>
    <w:rsid w:val="00F421CA"/>
    <w:rsid w:val="00F4297A"/>
    <w:rsid w:val="00F43051"/>
    <w:rsid w:val="00F43B33"/>
    <w:rsid w:val="00F44F93"/>
    <w:rsid w:val="00F456F1"/>
    <w:rsid w:val="00F45715"/>
    <w:rsid w:val="00F4576E"/>
    <w:rsid w:val="00F45A3E"/>
    <w:rsid w:val="00F462D5"/>
    <w:rsid w:val="00F469F2"/>
    <w:rsid w:val="00F46CF0"/>
    <w:rsid w:val="00F4747B"/>
    <w:rsid w:val="00F50B90"/>
    <w:rsid w:val="00F5268F"/>
    <w:rsid w:val="00F5287D"/>
    <w:rsid w:val="00F52A1D"/>
    <w:rsid w:val="00F53602"/>
    <w:rsid w:val="00F5371A"/>
    <w:rsid w:val="00F53919"/>
    <w:rsid w:val="00F53974"/>
    <w:rsid w:val="00F54451"/>
    <w:rsid w:val="00F54BB6"/>
    <w:rsid w:val="00F55A5F"/>
    <w:rsid w:val="00F576EA"/>
    <w:rsid w:val="00F60761"/>
    <w:rsid w:val="00F60F74"/>
    <w:rsid w:val="00F624E5"/>
    <w:rsid w:val="00F62E12"/>
    <w:rsid w:val="00F62EB0"/>
    <w:rsid w:val="00F641FC"/>
    <w:rsid w:val="00F64776"/>
    <w:rsid w:val="00F64D13"/>
    <w:rsid w:val="00F6568D"/>
    <w:rsid w:val="00F65D9C"/>
    <w:rsid w:val="00F66A8D"/>
    <w:rsid w:val="00F6784A"/>
    <w:rsid w:val="00F70589"/>
    <w:rsid w:val="00F70A3B"/>
    <w:rsid w:val="00F7144D"/>
    <w:rsid w:val="00F71DDC"/>
    <w:rsid w:val="00F73444"/>
    <w:rsid w:val="00F7445D"/>
    <w:rsid w:val="00F75FAF"/>
    <w:rsid w:val="00F76451"/>
    <w:rsid w:val="00F76D78"/>
    <w:rsid w:val="00F77696"/>
    <w:rsid w:val="00F776D7"/>
    <w:rsid w:val="00F77712"/>
    <w:rsid w:val="00F77A4D"/>
    <w:rsid w:val="00F77D98"/>
    <w:rsid w:val="00F80428"/>
    <w:rsid w:val="00F81E78"/>
    <w:rsid w:val="00F82771"/>
    <w:rsid w:val="00F8508B"/>
    <w:rsid w:val="00F85952"/>
    <w:rsid w:val="00F8664F"/>
    <w:rsid w:val="00F86978"/>
    <w:rsid w:val="00F86F6E"/>
    <w:rsid w:val="00F876A2"/>
    <w:rsid w:val="00F8771A"/>
    <w:rsid w:val="00F8785A"/>
    <w:rsid w:val="00F87F62"/>
    <w:rsid w:val="00F908FD"/>
    <w:rsid w:val="00F92A24"/>
    <w:rsid w:val="00F92D93"/>
    <w:rsid w:val="00F92EAD"/>
    <w:rsid w:val="00F93EC7"/>
    <w:rsid w:val="00F951B3"/>
    <w:rsid w:val="00F969E9"/>
    <w:rsid w:val="00F96A7E"/>
    <w:rsid w:val="00FA0A42"/>
    <w:rsid w:val="00FA0A62"/>
    <w:rsid w:val="00FA0B99"/>
    <w:rsid w:val="00FA2488"/>
    <w:rsid w:val="00FA2A50"/>
    <w:rsid w:val="00FA39BD"/>
    <w:rsid w:val="00FA644F"/>
    <w:rsid w:val="00FA6590"/>
    <w:rsid w:val="00FA6802"/>
    <w:rsid w:val="00FB272D"/>
    <w:rsid w:val="00FB2F59"/>
    <w:rsid w:val="00FB3A99"/>
    <w:rsid w:val="00FB3A9C"/>
    <w:rsid w:val="00FB47CF"/>
    <w:rsid w:val="00FB618C"/>
    <w:rsid w:val="00FB64A2"/>
    <w:rsid w:val="00FB6A76"/>
    <w:rsid w:val="00FB7FEF"/>
    <w:rsid w:val="00FC0BDE"/>
    <w:rsid w:val="00FC1757"/>
    <w:rsid w:val="00FC177A"/>
    <w:rsid w:val="00FC28E3"/>
    <w:rsid w:val="00FC2AD6"/>
    <w:rsid w:val="00FC3465"/>
    <w:rsid w:val="00FC3A45"/>
    <w:rsid w:val="00FC3BB6"/>
    <w:rsid w:val="00FC43B0"/>
    <w:rsid w:val="00FC47FE"/>
    <w:rsid w:val="00FC48AF"/>
    <w:rsid w:val="00FC4D2E"/>
    <w:rsid w:val="00FC4DE6"/>
    <w:rsid w:val="00FC569E"/>
    <w:rsid w:val="00FC696E"/>
    <w:rsid w:val="00FC7755"/>
    <w:rsid w:val="00FC7DD5"/>
    <w:rsid w:val="00FC7E1A"/>
    <w:rsid w:val="00FD0216"/>
    <w:rsid w:val="00FD050A"/>
    <w:rsid w:val="00FD05EE"/>
    <w:rsid w:val="00FD1071"/>
    <w:rsid w:val="00FD11D2"/>
    <w:rsid w:val="00FD1371"/>
    <w:rsid w:val="00FD2E68"/>
    <w:rsid w:val="00FD2EEB"/>
    <w:rsid w:val="00FD3ADD"/>
    <w:rsid w:val="00FD4486"/>
    <w:rsid w:val="00FD4D7B"/>
    <w:rsid w:val="00FD677D"/>
    <w:rsid w:val="00FD7D74"/>
    <w:rsid w:val="00FE00BC"/>
    <w:rsid w:val="00FE0664"/>
    <w:rsid w:val="00FE1B1B"/>
    <w:rsid w:val="00FE1F3C"/>
    <w:rsid w:val="00FE24EC"/>
    <w:rsid w:val="00FE2CDD"/>
    <w:rsid w:val="00FE32BA"/>
    <w:rsid w:val="00FE39F6"/>
    <w:rsid w:val="00FE50D3"/>
    <w:rsid w:val="00FE51E7"/>
    <w:rsid w:val="00FE5AA4"/>
    <w:rsid w:val="00FE7046"/>
    <w:rsid w:val="00FE717B"/>
    <w:rsid w:val="00FE75BF"/>
    <w:rsid w:val="00FF03F5"/>
    <w:rsid w:val="00FF09C5"/>
    <w:rsid w:val="00FF1AA0"/>
    <w:rsid w:val="00FF2F83"/>
    <w:rsid w:val="00FF306F"/>
    <w:rsid w:val="00FF4290"/>
    <w:rsid w:val="00FF51B2"/>
    <w:rsid w:val="00FF558D"/>
    <w:rsid w:val="00FF576D"/>
    <w:rsid w:val="00FF5A10"/>
    <w:rsid w:val="00FF5B33"/>
    <w:rsid w:val="00FF5BF2"/>
    <w:rsid w:val="00FF6681"/>
    <w:rsid w:val="00FF7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78EC34"/>
  <w15:docId w15:val="{E15B1410-B6A3-4027-9F53-D12659B70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72C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rsid w:val="001F72C5"/>
    <w:pPr>
      <w:autoSpaceDE w:val="0"/>
      <w:autoSpaceDN w:val="0"/>
      <w:ind w:firstLine="480"/>
      <w:textAlignment w:val="bottom"/>
    </w:pPr>
    <w:rPr>
      <w:rFonts w:ascii="宋体"/>
      <w:sz w:val="28"/>
    </w:rPr>
  </w:style>
  <w:style w:type="paragraph" w:styleId="a3">
    <w:name w:val="Body Text Indent"/>
    <w:basedOn w:val="a"/>
    <w:rsid w:val="001F72C5"/>
    <w:pPr>
      <w:spacing w:line="600" w:lineRule="exact"/>
      <w:ind w:firstLine="570"/>
    </w:pPr>
    <w:rPr>
      <w:sz w:val="28"/>
    </w:rPr>
  </w:style>
  <w:style w:type="paragraph" w:styleId="a4">
    <w:name w:val="footer"/>
    <w:basedOn w:val="a"/>
    <w:link w:val="Char"/>
    <w:rsid w:val="001F72C5"/>
    <w:pPr>
      <w:tabs>
        <w:tab w:val="center" w:pos="4153"/>
        <w:tab w:val="right" w:pos="8306"/>
      </w:tabs>
      <w:snapToGrid w:val="0"/>
      <w:jc w:val="left"/>
    </w:pPr>
    <w:rPr>
      <w:sz w:val="18"/>
    </w:rPr>
  </w:style>
  <w:style w:type="character" w:styleId="a5">
    <w:name w:val="page number"/>
    <w:basedOn w:val="a0"/>
    <w:rsid w:val="001F72C5"/>
  </w:style>
  <w:style w:type="paragraph" w:styleId="a6">
    <w:name w:val="header"/>
    <w:basedOn w:val="a"/>
    <w:link w:val="Char0"/>
    <w:uiPriority w:val="99"/>
    <w:rsid w:val="001F72C5"/>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1F72C5"/>
    <w:pPr>
      <w:spacing w:line="360" w:lineRule="auto"/>
      <w:ind w:firstLine="425"/>
    </w:pPr>
    <w:rPr>
      <w:sz w:val="24"/>
    </w:rPr>
  </w:style>
  <w:style w:type="paragraph" w:customStyle="1" w:styleId="ParaCharCharCharChar">
    <w:name w:val="默认段落字体 Para Char Char Char Char"/>
    <w:basedOn w:val="a"/>
    <w:rsid w:val="00521286"/>
    <w:rPr>
      <w:rFonts w:ascii="Arial" w:hAnsi="Arial" w:cs="Arial"/>
      <w:szCs w:val="21"/>
    </w:rPr>
  </w:style>
  <w:style w:type="paragraph" w:styleId="a7">
    <w:name w:val="Balloon Text"/>
    <w:basedOn w:val="a"/>
    <w:semiHidden/>
    <w:rsid w:val="00EF4DD4"/>
    <w:rPr>
      <w:sz w:val="18"/>
      <w:szCs w:val="18"/>
    </w:rPr>
  </w:style>
  <w:style w:type="paragraph" w:styleId="a8">
    <w:name w:val="annotation text"/>
    <w:basedOn w:val="a"/>
    <w:link w:val="Char1"/>
    <w:uiPriority w:val="99"/>
    <w:qFormat/>
    <w:rsid w:val="00B82DAA"/>
    <w:pPr>
      <w:jc w:val="left"/>
    </w:pPr>
  </w:style>
  <w:style w:type="character" w:customStyle="1" w:styleId="Char1">
    <w:name w:val="批注文字 Char"/>
    <w:link w:val="a8"/>
    <w:uiPriority w:val="99"/>
    <w:rsid w:val="00B82DAA"/>
    <w:rPr>
      <w:kern w:val="2"/>
      <w:sz w:val="21"/>
    </w:rPr>
  </w:style>
  <w:style w:type="paragraph" w:styleId="a9">
    <w:name w:val="Document Map"/>
    <w:basedOn w:val="a"/>
    <w:link w:val="Char2"/>
    <w:rsid w:val="00B82DAA"/>
    <w:pPr>
      <w:shd w:val="clear" w:color="auto" w:fill="000080"/>
    </w:pPr>
  </w:style>
  <w:style w:type="character" w:customStyle="1" w:styleId="Char2">
    <w:name w:val="文档结构图 Char"/>
    <w:link w:val="a9"/>
    <w:rsid w:val="00B82DAA"/>
    <w:rPr>
      <w:kern w:val="2"/>
      <w:sz w:val="21"/>
      <w:shd w:val="clear" w:color="auto" w:fill="000080"/>
    </w:rPr>
  </w:style>
  <w:style w:type="character" w:customStyle="1" w:styleId="Char0">
    <w:name w:val="页眉 Char"/>
    <w:link w:val="a6"/>
    <w:uiPriority w:val="99"/>
    <w:rsid w:val="00B82DAA"/>
    <w:rPr>
      <w:kern w:val="2"/>
      <w:sz w:val="18"/>
      <w:szCs w:val="18"/>
    </w:rPr>
  </w:style>
  <w:style w:type="paragraph" w:styleId="aa">
    <w:name w:val="Normal Indent"/>
    <w:basedOn w:val="a"/>
    <w:uiPriority w:val="99"/>
    <w:rsid w:val="00B82DAA"/>
    <w:pPr>
      <w:ind w:firstLine="420"/>
    </w:pPr>
  </w:style>
  <w:style w:type="character" w:customStyle="1" w:styleId="Char3">
    <w:name w:val="公式 Char"/>
    <w:link w:val="ab"/>
    <w:locked/>
    <w:rsid w:val="00B82DAA"/>
    <w:rPr>
      <w:bCs/>
      <w:sz w:val="24"/>
      <w:szCs w:val="21"/>
    </w:rPr>
  </w:style>
  <w:style w:type="paragraph" w:customStyle="1" w:styleId="ab">
    <w:name w:val="公式"/>
    <w:basedOn w:val="a"/>
    <w:link w:val="Char3"/>
    <w:qFormat/>
    <w:rsid w:val="00B82DAA"/>
    <w:pPr>
      <w:tabs>
        <w:tab w:val="center" w:pos="4678"/>
        <w:tab w:val="right" w:pos="9360"/>
      </w:tabs>
      <w:spacing w:line="360" w:lineRule="auto"/>
    </w:pPr>
    <w:rPr>
      <w:bCs/>
      <w:kern w:val="0"/>
      <w:sz w:val="24"/>
      <w:szCs w:val="21"/>
    </w:rPr>
  </w:style>
  <w:style w:type="character" w:styleId="ac">
    <w:name w:val="annotation reference"/>
    <w:uiPriority w:val="99"/>
    <w:rsid w:val="00B82DAA"/>
    <w:rPr>
      <w:sz w:val="21"/>
      <w:szCs w:val="21"/>
    </w:rPr>
  </w:style>
  <w:style w:type="paragraph" w:styleId="ad">
    <w:name w:val="annotation subject"/>
    <w:basedOn w:val="a8"/>
    <w:next w:val="a8"/>
    <w:link w:val="Char4"/>
    <w:rsid w:val="00B82DAA"/>
    <w:rPr>
      <w:b/>
      <w:bCs/>
    </w:rPr>
  </w:style>
  <w:style w:type="character" w:customStyle="1" w:styleId="Char4">
    <w:name w:val="批注主题 Char"/>
    <w:link w:val="ad"/>
    <w:rsid w:val="00B82DAA"/>
    <w:rPr>
      <w:b/>
      <w:bCs/>
      <w:kern w:val="2"/>
      <w:sz w:val="21"/>
    </w:rPr>
  </w:style>
  <w:style w:type="paragraph" w:styleId="ae">
    <w:name w:val="Normal (Web)"/>
    <w:basedOn w:val="a"/>
    <w:qFormat/>
    <w:rsid w:val="00E609FE"/>
    <w:rPr>
      <w:snapToGrid w:val="0"/>
      <w:kern w:val="0"/>
      <w:sz w:val="24"/>
      <w:szCs w:val="21"/>
    </w:rPr>
  </w:style>
  <w:style w:type="paragraph" w:customStyle="1" w:styleId="af">
    <w:name w:val="图说"/>
    <w:basedOn w:val="a"/>
    <w:uiPriority w:val="99"/>
    <w:qFormat/>
    <w:rsid w:val="0090594C"/>
    <w:pPr>
      <w:adjustRightInd w:val="0"/>
      <w:snapToGrid w:val="0"/>
      <w:spacing w:after="157" w:line="313" w:lineRule="atLeast"/>
      <w:jc w:val="center"/>
    </w:pPr>
    <w:rPr>
      <w:rFonts w:eastAsia="宋体fal"/>
      <w:kern w:val="0"/>
      <w:sz w:val="18"/>
      <w:szCs w:val="21"/>
    </w:rPr>
  </w:style>
  <w:style w:type="table" w:styleId="af0">
    <w:name w:val="Table Grid"/>
    <w:basedOn w:val="a1"/>
    <w:uiPriority w:val="59"/>
    <w:rsid w:val="0058318B"/>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脚 Char"/>
    <w:basedOn w:val="a0"/>
    <w:link w:val="a4"/>
    <w:rsid w:val="00453367"/>
    <w:rPr>
      <w:kern w:val="2"/>
      <w:sz w:val="18"/>
    </w:rPr>
  </w:style>
  <w:style w:type="character" w:styleId="af1">
    <w:name w:val="Hyperlink"/>
    <w:basedOn w:val="a0"/>
    <w:rsid w:val="007F0245"/>
    <w:rPr>
      <w:color w:val="0000FF"/>
      <w:u w:val="single"/>
    </w:rPr>
  </w:style>
  <w:style w:type="paragraph" w:styleId="af2">
    <w:name w:val="List Paragraph"/>
    <w:basedOn w:val="a"/>
    <w:uiPriority w:val="34"/>
    <w:qFormat/>
    <w:rsid w:val="009300F9"/>
    <w:pPr>
      <w:ind w:firstLineChars="200" w:firstLine="420"/>
    </w:pPr>
  </w:style>
  <w:style w:type="character" w:styleId="af3">
    <w:name w:val="Placeholder Text"/>
    <w:basedOn w:val="a0"/>
    <w:uiPriority w:val="99"/>
    <w:semiHidden/>
    <w:rsid w:val="004337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2206">
      <w:bodyDiv w:val="1"/>
      <w:marLeft w:val="0"/>
      <w:marRight w:val="0"/>
      <w:marTop w:val="0"/>
      <w:marBottom w:val="0"/>
      <w:divBdr>
        <w:top w:val="none" w:sz="0" w:space="0" w:color="auto"/>
        <w:left w:val="none" w:sz="0" w:space="0" w:color="auto"/>
        <w:bottom w:val="none" w:sz="0" w:space="0" w:color="auto"/>
        <w:right w:val="none" w:sz="0" w:space="0" w:color="auto"/>
      </w:divBdr>
      <w:divsChild>
        <w:div w:id="1181435806">
          <w:marLeft w:val="0"/>
          <w:marRight w:val="0"/>
          <w:marTop w:val="0"/>
          <w:marBottom w:val="0"/>
          <w:divBdr>
            <w:top w:val="none" w:sz="0" w:space="0" w:color="auto"/>
            <w:left w:val="none" w:sz="0" w:space="0" w:color="auto"/>
            <w:bottom w:val="none" w:sz="0" w:space="0" w:color="auto"/>
            <w:right w:val="none" w:sz="0" w:space="0" w:color="auto"/>
          </w:divBdr>
        </w:div>
      </w:divsChild>
    </w:div>
    <w:div w:id="229459417">
      <w:bodyDiv w:val="1"/>
      <w:marLeft w:val="0"/>
      <w:marRight w:val="0"/>
      <w:marTop w:val="0"/>
      <w:marBottom w:val="0"/>
      <w:divBdr>
        <w:top w:val="none" w:sz="0" w:space="0" w:color="auto"/>
        <w:left w:val="none" w:sz="0" w:space="0" w:color="auto"/>
        <w:bottom w:val="none" w:sz="0" w:space="0" w:color="auto"/>
        <w:right w:val="none" w:sz="0" w:space="0" w:color="auto"/>
      </w:divBdr>
      <w:divsChild>
        <w:div w:id="880215858">
          <w:marLeft w:val="0"/>
          <w:marRight w:val="0"/>
          <w:marTop w:val="0"/>
          <w:marBottom w:val="0"/>
          <w:divBdr>
            <w:top w:val="none" w:sz="0" w:space="0" w:color="auto"/>
            <w:left w:val="none" w:sz="0" w:space="0" w:color="auto"/>
            <w:bottom w:val="none" w:sz="0" w:space="0" w:color="auto"/>
            <w:right w:val="none" w:sz="0" w:space="0" w:color="auto"/>
          </w:divBdr>
        </w:div>
      </w:divsChild>
    </w:div>
    <w:div w:id="339937830">
      <w:bodyDiv w:val="1"/>
      <w:marLeft w:val="0"/>
      <w:marRight w:val="0"/>
      <w:marTop w:val="0"/>
      <w:marBottom w:val="0"/>
      <w:divBdr>
        <w:top w:val="none" w:sz="0" w:space="0" w:color="auto"/>
        <w:left w:val="none" w:sz="0" w:space="0" w:color="auto"/>
        <w:bottom w:val="none" w:sz="0" w:space="0" w:color="auto"/>
        <w:right w:val="none" w:sz="0" w:space="0" w:color="auto"/>
      </w:divBdr>
      <w:divsChild>
        <w:div w:id="1417744149">
          <w:marLeft w:val="0"/>
          <w:marRight w:val="0"/>
          <w:marTop w:val="0"/>
          <w:marBottom w:val="0"/>
          <w:divBdr>
            <w:top w:val="none" w:sz="0" w:space="0" w:color="auto"/>
            <w:left w:val="none" w:sz="0" w:space="0" w:color="auto"/>
            <w:bottom w:val="none" w:sz="0" w:space="0" w:color="auto"/>
            <w:right w:val="none" w:sz="0" w:space="0" w:color="auto"/>
          </w:divBdr>
        </w:div>
      </w:divsChild>
    </w:div>
    <w:div w:id="421923320">
      <w:bodyDiv w:val="1"/>
      <w:marLeft w:val="0"/>
      <w:marRight w:val="0"/>
      <w:marTop w:val="0"/>
      <w:marBottom w:val="0"/>
      <w:divBdr>
        <w:top w:val="none" w:sz="0" w:space="0" w:color="auto"/>
        <w:left w:val="none" w:sz="0" w:space="0" w:color="auto"/>
        <w:bottom w:val="none" w:sz="0" w:space="0" w:color="auto"/>
        <w:right w:val="none" w:sz="0" w:space="0" w:color="auto"/>
      </w:divBdr>
      <w:divsChild>
        <w:div w:id="2136829016">
          <w:marLeft w:val="0"/>
          <w:marRight w:val="0"/>
          <w:marTop w:val="0"/>
          <w:marBottom w:val="0"/>
          <w:divBdr>
            <w:top w:val="none" w:sz="0" w:space="0" w:color="auto"/>
            <w:left w:val="none" w:sz="0" w:space="0" w:color="auto"/>
            <w:bottom w:val="none" w:sz="0" w:space="0" w:color="auto"/>
            <w:right w:val="none" w:sz="0" w:space="0" w:color="auto"/>
          </w:divBdr>
        </w:div>
      </w:divsChild>
    </w:div>
    <w:div w:id="803738347">
      <w:bodyDiv w:val="1"/>
      <w:marLeft w:val="0"/>
      <w:marRight w:val="0"/>
      <w:marTop w:val="0"/>
      <w:marBottom w:val="0"/>
      <w:divBdr>
        <w:top w:val="none" w:sz="0" w:space="0" w:color="auto"/>
        <w:left w:val="none" w:sz="0" w:space="0" w:color="auto"/>
        <w:bottom w:val="none" w:sz="0" w:space="0" w:color="auto"/>
        <w:right w:val="none" w:sz="0" w:space="0" w:color="auto"/>
      </w:divBdr>
      <w:divsChild>
        <w:div w:id="59793996">
          <w:marLeft w:val="0"/>
          <w:marRight w:val="0"/>
          <w:marTop w:val="0"/>
          <w:marBottom w:val="0"/>
          <w:divBdr>
            <w:top w:val="none" w:sz="0" w:space="0" w:color="auto"/>
            <w:left w:val="none" w:sz="0" w:space="0" w:color="auto"/>
            <w:bottom w:val="none" w:sz="0" w:space="0" w:color="auto"/>
            <w:right w:val="none" w:sz="0" w:space="0" w:color="auto"/>
          </w:divBdr>
        </w:div>
      </w:divsChild>
    </w:div>
    <w:div w:id="1076822697">
      <w:bodyDiv w:val="1"/>
      <w:marLeft w:val="0"/>
      <w:marRight w:val="0"/>
      <w:marTop w:val="0"/>
      <w:marBottom w:val="0"/>
      <w:divBdr>
        <w:top w:val="none" w:sz="0" w:space="0" w:color="auto"/>
        <w:left w:val="none" w:sz="0" w:space="0" w:color="auto"/>
        <w:bottom w:val="none" w:sz="0" w:space="0" w:color="auto"/>
        <w:right w:val="none" w:sz="0" w:space="0" w:color="auto"/>
      </w:divBdr>
      <w:divsChild>
        <w:div w:id="664629214">
          <w:marLeft w:val="0"/>
          <w:marRight w:val="0"/>
          <w:marTop w:val="0"/>
          <w:marBottom w:val="0"/>
          <w:divBdr>
            <w:top w:val="none" w:sz="0" w:space="0" w:color="auto"/>
            <w:left w:val="none" w:sz="0" w:space="0" w:color="auto"/>
            <w:bottom w:val="none" w:sz="0" w:space="0" w:color="auto"/>
            <w:right w:val="none" w:sz="0" w:space="0" w:color="auto"/>
          </w:divBdr>
        </w:div>
      </w:divsChild>
    </w:div>
    <w:div w:id="1085570184">
      <w:bodyDiv w:val="1"/>
      <w:marLeft w:val="0"/>
      <w:marRight w:val="0"/>
      <w:marTop w:val="0"/>
      <w:marBottom w:val="0"/>
      <w:divBdr>
        <w:top w:val="none" w:sz="0" w:space="0" w:color="auto"/>
        <w:left w:val="none" w:sz="0" w:space="0" w:color="auto"/>
        <w:bottom w:val="none" w:sz="0" w:space="0" w:color="auto"/>
        <w:right w:val="none" w:sz="0" w:space="0" w:color="auto"/>
      </w:divBdr>
      <w:divsChild>
        <w:div w:id="732319177">
          <w:marLeft w:val="0"/>
          <w:marRight w:val="0"/>
          <w:marTop w:val="0"/>
          <w:marBottom w:val="0"/>
          <w:divBdr>
            <w:top w:val="none" w:sz="0" w:space="0" w:color="auto"/>
            <w:left w:val="none" w:sz="0" w:space="0" w:color="auto"/>
            <w:bottom w:val="none" w:sz="0" w:space="0" w:color="auto"/>
            <w:right w:val="none" w:sz="0" w:space="0" w:color="auto"/>
          </w:divBdr>
        </w:div>
      </w:divsChild>
    </w:div>
    <w:div w:id="1110314580">
      <w:bodyDiv w:val="1"/>
      <w:marLeft w:val="0"/>
      <w:marRight w:val="0"/>
      <w:marTop w:val="0"/>
      <w:marBottom w:val="0"/>
      <w:divBdr>
        <w:top w:val="none" w:sz="0" w:space="0" w:color="auto"/>
        <w:left w:val="none" w:sz="0" w:space="0" w:color="auto"/>
        <w:bottom w:val="none" w:sz="0" w:space="0" w:color="auto"/>
        <w:right w:val="none" w:sz="0" w:space="0" w:color="auto"/>
      </w:divBdr>
      <w:divsChild>
        <w:div w:id="2025400294">
          <w:marLeft w:val="0"/>
          <w:marRight w:val="0"/>
          <w:marTop w:val="0"/>
          <w:marBottom w:val="0"/>
          <w:divBdr>
            <w:top w:val="none" w:sz="0" w:space="0" w:color="auto"/>
            <w:left w:val="none" w:sz="0" w:space="0" w:color="auto"/>
            <w:bottom w:val="none" w:sz="0" w:space="0" w:color="auto"/>
            <w:right w:val="none" w:sz="0" w:space="0" w:color="auto"/>
          </w:divBdr>
        </w:div>
      </w:divsChild>
    </w:div>
    <w:div w:id="1155757866">
      <w:bodyDiv w:val="1"/>
      <w:marLeft w:val="0"/>
      <w:marRight w:val="0"/>
      <w:marTop w:val="0"/>
      <w:marBottom w:val="0"/>
      <w:divBdr>
        <w:top w:val="none" w:sz="0" w:space="0" w:color="auto"/>
        <w:left w:val="none" w:sz="0" w:space="0" w:color="auto"/>
        <w:bottom w:val="none" w:sz="0" w:space="0" w:color="auto"/>
        <w:right w:val="none" w:sz="0" w:space="0" w:color="auto"/>
      </w:divBdr>
      <w:divsChild>
        <w:div w:id="101194919">
          <w:marLeft w:val="0"/>
          <w:marRight w:val="0"/>
          <w:marTop w:val="0"/>
          <w:marBottom w:val="0"/>
          <w:divBdr>
            <w:top w:val="none" w:sz="0" w:space="0" w:color="auto"/>
            <w:left w:val="none" w:sz="0" w:space="0" w:color="auto"/>
            <w:bottom w:val="none" w:sz="0" w:space="0" w:color="auto"/>
            <w:right w:val="none" w:sz="0" w:space="0" w:color="auto"/>
          </w:divBdr>
        </w:div>
      </w:divsChild>
    </w:div>
    <w:div w:id="1231379846">
      <w:bodyDiv w:val="1"/>
      <w:marLeft w:val="0"/>
      <w:marRight w:val="0"/>
      <w:marTop w:val="0"/>
      <w:marBottom w:val="0"/>
      <w:divBdr>
        <w:top w:val="none" w:sz="0" w:space="0" w:color="auto"/>
        <w:left w:val="none" w:sz="0" w:space="0" w:color="auto"/>
        <w:bottom w:val="none" w:sz="0" w:space="0" w:color="auto"/>
        <w:right w:val="none" w:sz="0" w:space="0" w:color="auto"/>
      </w:divBdr>
      <w:divsChild>
        <w:div w:id="1480027469">
          <w:marLeft w:val="0"/>
          <w:marRight w:val="0"/>
          <w:marTop w:val="0"/>
          <w:marBottom w:val="0"/>
          <w:divBdr>
            <w:top w:val="none" w:sz="0" w:space="0" w:color="auto"/>
            <w:left w:val="none" w:sz="0" w:space="0" w:color="auto"/>
            <w:bottom w:val="none" w:sz="0" w:space="0" w:color="auto"/>
            <w:right w:val="none" w:sz="0" w:space="0" w:color="auto"/>
          </w:divBdr>
        </w:div>
      </w:divsChild>
    </w:div>
    <w:div w:id="1298753739">
      <w:bodyDiv w:val="1"/>
      <w:marLeft w:val="0"/>
      <w:marRight w:val="0"/>
      <w:marTop w:val="0"/>
      <w:marBottom w:val="0"/>
      <w:divBdr>
        <w:top w:val="none" w:sz="0" w:space="0" w:color="auto"/>
        <w:left w:val="none" w:sz="0" w:space="0" w:color="auto"/>
        <w:bottom w:val="none" w:sz="0" w:space="0" w:color="auto"/>
        <w:right w:val="none" w:sz="0" w:space="0" w:color="auto"/>
      </w:divBdr>
      <w:divsChild>
        <w:div w:id="2015377240">
          <w:marLeft w:val="0"/>
          <w:marRight w:val="0"/>
          <w:marTop w:val="0"/>
          <w:marBottom w:val="0"/>
          <w:divBdr>
            <w:top w:val="none" w:sz="0" w:space="0" w:color="auto"/>
            <w:left w:val="none" w:sz="0" w:space="0" w:color="auto"/>
            <w:bottom w:val="none" w:sz="0" w:space="0" w:color="auto"/>
            <w:right w:val="none" w:sz="0" w:space="0" w:color="auto"/>
          </w:divBdr>
        </w:div>
      </w:divsChild>
    </w:div>
    <w:div w:id="1299921945">
      <w:bodyDiv w:val="1"/>
      <w:marLeft w:val="0"/>
      <w:marRight w:val="0"/>
      <w:marTop w:val="0"/>
      <w:marBottom w:val="0"/>
      <w:divBdr>
        <w:top w:val="none" w:sz="0" w:space="0" w:color="auto"/>
        <w:left w:val="none" w:sz="0" w:space="0" w:color="auto"/>
        <w:bottom w:val="none" w:sz="0" w:space="0" w:color="auto"/>
        <w:right w:val="none" w:sz="0" w:space="0" w:color="auto"/>
      </w:divBdr>
    </w:div>
    <w:div w:id="1326594104">
      <w:bodyDiv w:val="1"/>
      <w:marLeft w:val="0"/>
      <w:marRight w:val="0"/>
      <w:marTop w:val="0"/>
      <w:marBottom w:val="0"/>
      <w:divBdr>
        <w:top w:val="none" w:sz="0" w:space="0" w:color="auto"/>
        <w:left w:val="none" w:sz="0" w:space="0" w:color="auto"/>
        <w:bottom w:val="none" w:sz="0" w:space="0" w:color="auto"/>
        <w:right w:val="none" w:sz="0" w:space="0" w:color="auto"/>
      </w:divBdr>
      <w:divsChild>
        <w:div w:id="1266962980">
          <w:marLeft w:val="0"/>
          <w:marRight w:val="0"/>
          <w:marTop w:val="0"/>
          <w:marBottom w:val="0"/>
          <w:divBdr>
            <w:top w:val="none" w:sz="0" w:space="0" w:color="auto"/>
            <w:left w:val="none" w:sz="0" w:space="0" w:color="auto"/>
            <w:bottom w:val="none" w:sz="0" w:space="0" w:color="auto"/>
            <w:right w:val="none" w:sz="0" w:space="0" w:color="auto"/>
          </w:divBdr>
        </w:div>
      </w:divsChild>
    </w:div>
    <w:div w:id="1477529871">
      <w:bodyDiv w:val="1"/>
      <w:marLeft w:val="0"/>
      <w:marRight w:val="0"/>
      <w:marTop w:val="0"/>
      <w:marBottom w:val="0"/>
      <w:divBdr>
        <w:top w:val="none" w:sz="0" w:space="0" w:color="auto"/>
        <w:left w:val="none" w:sz="0" w:space="0" w:color="auto"/>
        <w:bottom w:val="none" w:sz="0" w:space="0" w:color="auto"/>
        <w:right w:val="none" w:sz="0" w:space="0" w:color="auto"/>
      </w:divBdr>
    </w:div>
    <w:div w:id="1484615663">
      <w:bodyDiv w:val="1"/>
      <w:marLeft w:val="0"/>
      <w:marRight w:val="0"/>
      <w:marTop w:val="0"/>
      <w:marBottom w:val="0"/>
      <w:divBdr>
        <w:top w:val="none" w:sz="0" w:space="0" w:color="auto"/>
        <w:left w:val="none" w:sz="0" w:space="0" w:color="auto"/>
        <w:bottom w:val="none" w:sz="0" w:space="0" w:color="auto"/>
        <w:right w:val="none" w:sz="0" w:space="0" w:color="auto"/>
      </w:divBdr>
      <w:divsChild>
        <w:div w:id="1714620716">
          <w:marLeft w:val="0"/>
          <w:marRight w:val="0"/>
          <w:marTop w:val="0"/>
          <w:marBottom w:val="0"/>
          <w:divBdr>
            <w:top w:val="none" w:sz="0" w:space="0" w:color="auto"/>
            <w:left w:val="none" w:sz="0" w:space="0" w:color="auto"/>
            <w:bottom w:val="none" w:sz="0" w:space="0" w:color="auto"/>
            <w:right w:val="none" w:sz="0" w:space="0" w:color="auto"/>
          </w:divBdr>
        </w:div>
      </w:divsChild>
    </w:div>
    <w:div w:id="1630278068">
      <w:bodyDiv w:val="1"/>
      <w:marLeft w:val="0"/>
      <w:marRight w:val="0"/>
      <w:marTop w:val="0"/>
      <w:marBottom w:val="0"/>
      <w:divBdr>
        <w:top w:val="none" w:sz="0" w:space="0" w:color="auto"/>
        <w:left w:val="none" w:sz="0" w:space="0" w:color="auto"/>
        <w:bottom w:val="none" w:sz="0" w:space="0" w:color="auto"/>
        <w:right w:val="none" w:sz="0" w:space="0" w:color="auto"/>
      </w:divBdr>
      <w:divsChild>
        <w:div w:id="175583041">
          <w:marLeft w:val="0"/>
          <w:marRight w:val="0"/>
          <w:marTop w:val="0"/>
          <w:marBottom w:val="0"/>
          <w:divBdr>
            <w:top w:val="none" w:sz="0" w:space="0" w:color="auto"/>
            <w:left w:val="none" w:sz="0" w:space="0" w:color="auto"/>
            <w:bottom w:val="none" w:sz="0" w:space="0" w:color="auto"/>
            <w:right w:val="none" w:sz="0" w:space="0" w:color="auto"/>
          </w:divBdr>
        </w:div>
      </w:divsChild>
    </w:div>
    <w:div w:id="1695694841">
      <w:bodyDiv w:val="1"/>
      <w:marLeft w:val="0"/>
      <w:marRight w:val="0"/>
      <w:marTop w:val="0"/>
      <w:marBottom w:val="0"/>
      <w:divBdr>
        <w:top w:val="none" w:sz="0" w:space="0" w:color="auto"/>
        <w:left w:val="none" w:sz="0" w:space="0" w:color="auto"/>
        <w:bottom w:val="none" w:sz="0" w:space="0" w:color="auto"/>
        <w:right w:val="none" w:sz="0" w:space="0" w:color="auto"/>
      </w:divBdr>
      <w:divsChild>
        <w:div w:id="1493839107">
          <w:marLeft w:val="0"/>
          <w:marRight w:val="0"/>
          <w:marTop w:val="0"/>
          <w:marBottom w:val="0"/>
          <w:divBdr>
            <w:top w:val="none" w:sz="0" w:space="0" w:color="auto"/>
            <w:left w:val="none" w:sz="0" w:space="0" w:color="auto"/>
            <w:bottom w:val="none" w:sz="0" w:space="0" w:color="auto"/>
            <w:right w:val="none" w:sz="0" w:space="0" w:color="auto"/>
          </w:divBdr>
        </w:div>
      </w:divsChild>
    </w:div>
    <w:div w:id="1719695434">
      <w:bodyDiv w:val="1"/>
      <w:marLeft w:val="0"/>
      <w:marRight w:val="0"/>
      <w:marTop w:val="0"/>
      <w:marBottom w:val="0"/>
      <w:divBdr>
        <w:top w:val="none" w:sz="0" w:space="0" w:color="auto"/>
        <w:left w:val="none" w:sz="0" w:space="0" w:color="auto"/>
        <w:bottom w:val="none" w:sz="0" w:space="0" w:color="auto"/>
        <w:right w:val="none" w:sz="0" w:space="0" w:color="auto"/>
      </w:divBdr>
      <w:divsChild>
        <w:div w:id="1205826441">
          <w:marLeft w:val="0"/>
          <w:marRight w:val="0"/>
          <w:marTop w:val="0"/>
          <w:marBottom w:val="0"/>
          <w:divBdr>
            <w:top w:val="none" w:sz="0" w:space="0" w:color="auto"/>
            <w:left w:val="none" w:sz="0" w:space="0" w:color="auto"/>
            <w:bottom w:val="none" w:sz="0" w:space="0" w:color="auto"/>
            <w:right w:val="none" w:sz="0" w:space="0" w:color="auto"/>
          </w:divBdr>
        </w:div>
      </w:divsChild>
    </w:div>
    <w:div w:id="2028628364">
      <w:bodyDiv w:val="1"/>
      <w:marLeft w:val="0"/>
      <w:marRight w:val="0"/>
      <w:marTop w:val="0"/>
      <w:marBottom w:val="0"/>
      <w:divBdr>
        <w:top w:val="none" w:sz="0" w:space="0" w:color="auto"/>
        <w:left w:val="none" w:sz="0" w:space="0" w:color="auto"/>
        <w:bottom w:val="none" w:sz="0" w:space="0" w:color="auto"/>
        <w:right w:val="none" w:sz="0" w:space="0" w:color="auto"/>
      </w:divBdr>
      <w:divsChild>
        <w:div w:id="367222360">
          <w:marLeft w:val="0"/>
          <w:marRight w:val="0"/>
          <w:marTop w:val="0"/>
          <w:marBottom w:val="0"/>
          <w:divBdr>
            <w:top w:val="none" w:sz="0" w:space="0" w:color="auto"/>
            <w:left w:val="none" w:sz="0" w:space="0" w:color="auto"/>
            <w:bottom w:val="none" w:sz="0" w:space="0" w:color="auto"/>
            <w:right w:val="none" w:sz="0" w:space="0" w:color="auto"/>
          </w:divBdr>
        </w:div>
      </w:divsChild>
    </w:div>
    <w:div w:id="2122873190">
      <w:bodyDiv w:val="1"/>
      <w:marLeft w:val="0"/>
      <w:marRight w:val="0"/>
      <w:marTop w:val="0"/>
      <w:marBottom w:val="0"/>
      <w:divBdr>
        <w:top w:val="none" w:sz="0" w:space="0" w:color="auto"/>
        <w:left w:val="none" w:sz="0" w:space="0" w:color="auto"/>
        <w:bottom w:val="none" w:sz="0" w:space="0" w:color="auto"/>
        <w:right w:val="none" w:sz="0" w:space="0" w:color="auto"/>
      </w:divBdr>
      <w:divsChild>
        <w:div w:id="224877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A8B3AC-50B6-4A30-A7D9-E5449ED1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13</Pages>
  <Words>965</Words>
  <Characters>5507</Characters>
  <Application>Microsoft Office Word</Application>
  <DocSecurity>0</DocSecurity>
  <Lines>45</Lines>
  <Paragraphs>12</Paragraphs>
  <ScaleCrop>false</ScaleCrop>
  <Company>sipo</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creator>李胜军</dc:creator>
  <cp:lastModifiedBy>SUN</cp:lastModifiedBy>
  <cp:revision>45</cp:revision>
  <cp:lastPrinted>2017-11-23T08:38:00Z</cp:lastPrinted>
  <dcterms:created xsi:type="dcterms:W3CDTF">2018-03-05T03:49:00Z</dcterms:created>
  <dcterms:modified xsi:type="dcterms:W3CDTF">2019-10-23T11:19:00Z</dcterms:modified>
</cp:coreProperties>
</file>